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86D" w:rsidRDefault="0027386D" w:rsidP="0027386D">
      <w:r>
        <w:rPr>
          <w:noProof/>
          <w:lang w:eastAsia="es-MX"/>
        </w:rPr>
        <w:drawing>
          <wp:anchor distT="0" distB="0" distL="114300" distR="114300" simplePos="0" relativeHeight="251666432" behindDoc="0" locked="0" layoutInCell="1" allowOverlap="1" wp14:anchorId="117537B4" wp14:editId="58E6B953">
            <wp:simplePos x="0" y="0"/>
            <wp:positionH relativeFrom="column">
              <wp:posOffset>3965798</wp:posOffset>
            </wp:positionH>
            <wp:positionV relativeFrom="paragraph">
              <wp:posOffset>-737727</wp:posOffset>
            </wp:positionV>
            <wp:extent cx="2524689" cy="256032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TR.png"/>
                    <pic:cNvPicPr/>
                  </pic:nvPicPr>
                  <pic:blipFill>
                    <a:blip r:embed="rId8">
                      <a:extLst>
                        <a:ext uri="{28A0092B-C50C-407E-A947-70E740481C1C}">
                          <a14:useLocalDpi xmlns:a14="http://schemas.microsoft.com/office/drawing/2010/main" val="0"/>
                        </a:ext>
                      </a:extLst>
                    </a:blip>
                    <a:stretch>
                      <a:fillRect/>
                    </a:stretch>
                  </pic:blipFill>
                  <pic:spPr>
                    <a:xfrm>
                      <a:off x="0" y="0"/>
                      <a:ext cx="2524689" cy="2560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7032615E" wp14:editId="57CE4D21">
                <wp:simplePos x="0" y="0"/>
                <wp:positionH relativeFrom="column">
                  <wp:posOffset>-1125323</wp:posOffset>
                </wp:positionH>
                <wp:positionV relativeFrom="paragraph">
                  <wp:posOffset>-912981</wp:posOffset>
                </wp:positionV>
                <wp:extent cx="7753416" cy="3909849"/>
                <wp:effectExtent l="0" t="0" r="57150" b="33655"/>
                <wp:wrapNone/>
                <wp:docPr id="74" name="Franja diagonal 74"/>
                <wp:cNvGraphicFramePr/>
                <a:graphic xmlns:a="http://schemas.openxmlformats.org/drawingml/2006/main">
                  <a:graphicData uri="http://schemas.microsoft.com/office/word/2010/wordprocessingShape">
                    <wps:wsp>
                      <wps:cNvSpPr/>
                      <wps:spPr>
                        <a:xfrm>
                          <a:off x="0" y="0"/>
                          <a:ext cx="7753416" cy="3909849"/>
                        </a:xfrm>
                        <a:prstGeom prst="diagStripe">
                          <a:avLst/>
                        </a:prstGeom>
                        <a:solidFill>
                          <a:srgbClr val="00B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41895" id="Franja diagonal 74" o:spid="_x0000_s1026" style="position:absolute;margin-left:-88.6pt;margin-top:-71.9pt;width:610.5pt;height:30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3416,3909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" path="m,1954925l3876708,,7753416,,,3909849,,1954925xe" fillcolor="#00b050" strokecolor="#41719c" strokeweight="1pt">
                <v:stroke joinstyle="miter"/>
                <v:path arrowok="t" o:connecttype="custom" o:connectlocs="0,1954925;3876708,0;7753416,0;0,3909849;0,1954925" o:connectangles="0,0,0,0,0"/>
              </v:shape>
            </w:pict>
          </mc:Fallback>
        </mc:AlternateContent>
      </w:r>
      <w:r>
        <w:rPr>
          <w:noProof/>
          <w:lang w:eastAsia="es-MX"/>
        </w:rPr>
        <w:drawing>
          <wp:anchor distT="0" distB="0" distL="114300" distR="114300" simplePos="0" relativeHeight="251665408" behindDoc="0" locked="0" layoutInCell="1" allowOverlap="1" wp14:anchorId="2071E01A" wp14:editId="4BAF1B9D">
            <wp:simplePos x="0" y="0"/>
            <wp:positionH relativeFrom="column">
              <wp:posOffset>-960120</wp:posOffset>
            </wp:positionH>
            <wp:positionV relativeFrom="paragraph">
              <wp:posOffset>-647592</wp:posOffset>
            </wp:positionV>
            <wp:extent cx="4659553" cy="1992761"/>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TecNM.png"/>
                    <pic:cNvPicPr/>
                  </pic:nvPicPr>
                  <pic:blipFill>
                    <a:blip r:embed="rId9">
                      <a:extLst>
                        <a:ext uri="{28A0092B-C50C-407E-A947-70E740481C1C}">
                          <a14:useLocalDpi xmlns:a14="http://schemas.microsoft.com/office/drawing/2010/main" val="0"/>
                        </a:ext>
                      </a:extLst>
                    </a:blip>
                    <a:stretch>
                      <a:fillRect/>
                    </a:stretch>
                  </pic:blipFill>
                  <pic:spPr>
                    <a:xfrm>
                      <a:off x="0" y="0"/>
                      <a:ext cx="4659553" cy="1992761"/>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17C32B88" wp14:editId="3569BD8C">
            <wp:simplePos x="0" y="0"/>
            <wp:positionH relativeFrom="margin">
              <wp:posOffset>3967809</wp:posOffset>
            </wp:positionH>
            <wp:positionV relativeFrom="paragraph">
              <wp:posOffset>-736647</wp:posOffset>
            </wp:positionV>
            <wp:extent cx="2522483" cy="2560481"/>
            <wp:effectExtent l="0" t="0" r="0" b="0"/>
            <wp:wrapNone/>
            <wp:docPr id="2" name="Imagen 2" descr="Instituto Tecnológico de Reynosa (ITR)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Reynosa (ITR) : Universidades México : Sistema de  Información Cultural-Secretaría de Cultura"/>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531" b="97109" l="690" r="96897">
                                  <a14:foregroundMark x1="50690" y1="25170" x2="49828" y2="73129"/>
                                  <a14:foregroundMark x1="50172" y1="74660" x2="51552" y2="25680"/>
                                  <a14:foregroundMark x1="51552" y1="25680" x2="51552" y2="72109"/>
                                  <a14:foregroundMark x1="51552" y1="72109" x2="55172" y2="32483"/>
                                  <a14:foregroundMark x1="55172" y1="32823" x2="55862" y2="56803"/>
                                  <a14:foregroundMark x1="55862" y1="56803" x2="55345" y2="22279"/>
                                  <a14:foregroundMark x1="55345" y1="22279" x2="56552" y2="72789"/>
                                  <a14:foregroundMark x1="54828" y1="75340" x2="51379" y2="80782"/>
                                  <a14:foregroundMark x1="51379" y1="80782" x2="50000" y2="17007"/>
                                  <a14:foregroundMark x1="50000" y1="17007" x2="71897" y2="27041"/>
                                  <a14:foregroundMark x1="71897" y1="28912" x2="81897" y2="50170"/>
                                  <a14:foregroundMark x1="81897" y1="50170" x2="69138" y2="72109"/>
                                  <a14:foregroundMark x1="69483" y1="72109" x2="52069" y2="78571"/>
                                  <a14:foregroundMark x1="53276" y1="76531" x2="66897" y2="25000"/>
                                  <a14:foregroundMark x1="66897" y1="25000" x2="65517" y2="72789"/>
                                  <a14:foregroundMark x1="65517" y1="72789" x2="51379" y2="16667"/>
                                  <a14:foregroundMark x1="51379" y1="16667" x2="75172" y2="56803"/>
                                  <a14:foregroundMark x1="75345" y1="58673" x2="55172" y2="40986"/>
                                  <a14:foregroundMark x1="55862" y1="42177" x2="68793" y2="68537"/>
                                  <a14:foregroundMark x1="68793" y1="68707" x2="52586" y2="63946"/>
                                  <a14:foregroundMark x1="52759" y1="64286" x2="58103" y2="72619"/>
                                  <a14:foregroundMark x1="58103" y1="72619" x2="73793" y2="39116"/>
                                  <a14:foregroundMark x1="73793" y1="39116" x2="54483" y2="47619"/>
                                  <a14:foregroundMark x1="54483" y1="47619" x2="71552" y2="62585"/>
                                  <a14:foregroundMark x1="71552" y1="62585" x2="68103" y2="69218"/>
                                  <a14:foregroundMark x1="68103" y1="69218" x2="61207" y2="44218"/>
                                  <a14:foregroundMark x1="61207" y1="44218" x2="61207" y2="25510"/>
                                  <a14:foregroundMark x1="61379" y1="23639" x2="69828" y2="28401"/>
                                  <a14:foregroundMark x1="69828" y1="28401" x2="69828" y2="42347"/>
                                  <a14:foregroundMark x1="69828" y1="42347" x2="75862" y2="44728"/>
                                  <a14:foregroundMark x1="75862" y1="45068" x2="78621" y2="53912"/>
                                  <a14:foregroundMark x1="78621" y1="53912" x2="78276" y2="44388"/>
                                  <a14:foregroundMark x1="78621" y1="45068" x2="80690" y2="48299"/>
                                  <a14:foregroundMark x1="80690" y1="48299" x2="70690" y2="29592"/>
                                  <a14:foregroundMark x1="51897" y1="71769" x2="50172" y2="59524"/>
                                  <a14:foregroundMark x1="49828" y1="59524" x2="50172" y2="73980"/>
                                  <a14:foregroundMark x1="25000" y1="86395" x2="23276" y2="88946"/>
                                  <a14:foregroundMark x1="28621" y1="92857" x2="27241" y2="91497"/>
                                  <a14:foregroundMark x1="40000" y1="94558" x2="40172" y2="96939"/>
                                  <a14:foregroundMark x1="46207" y1="95408" x2="46034" y2="96599"/>
                                  <a14:foregroundMark x1="52759" y1="96088" x2="53103" y2="97109"/>
                                  <a14:foregroundMark x1="57931" y1="95238" x2="58793" y2="95748"/>
                                  <a14:foregroundMark x1="64483" y1="93537" x2="65345" y2="94898"/>
                                  <a14:foregroundMark x1="71207" y1="90816" x2="72241" y2="91497"/>
                                  <a14:foregroundMark x1="77069" y1="87415" x2="77414" y2="88435"/>
                                  <a14:foregroundMark x1="12241" y1="20068" x2="14483" y2="21259"/>
                                  <a14:foregroundMark x1="8448" y1="27041" x2="10517" y2="27891"/>
                                  <a14:foregroundMark x1="5690" y1="32823" x2="8103" y2="33163"/>
                                  <a14:foregroundMark x1="2241" y1="42517" x2="3448" y2="42687"/>
                                  <a14:foregroundMark x1="690" y1="52381" x2="1897" y2="51871"/>
                                  <a14:foregroundMark x1="1379" y1="58844" x2="4828" y2="57143"/>
                                  <a14:foregroundMark x1="18448" y1="15986" x2="19828" y2="16497"/>
                                  <a14:foregroundMark x1="25690" y1="8163" x2="26379" y2="7823"/>
                                  <a14:foregroundMark x1="35690" y1="5102" x2="36207" y2="6973"/>
                                  <a14:foregroundMark x1="50517" y1="1531" x2="51207" y2="1871"/>
                                  <a14:foregroundMark x1="58276" y1="3912" x2="57759" y2="5612"/>
                                  <a14:foregroundMark x1="65517" y1="8163" x2="65862" y2="6463"/>
                                  <a14:foregroundMark x1="73966" y1="10204" x2="74828" y2="10714"/>
                                  <a14:foregroundMark x1="79828" y1="16327" x2="81897" y2="14966"/>
                                  <a14:foregroundMark x1="86724" y1="20918" x2="87759" y2="19558"/>
                                  <a14:foregroundMark x1="89138" y1="27551" x2="90000" y2="26701"/>
                                  <a14:foregroundMark x1="93103" y1="34694" x2="94138" y2="33844"/>
                                  <a14:foregroundMark x1="95517" y1="47619" x2="96897" y2="48299"/>
                                  <a14:foregroundMark x1="95517" y1="42347" x2="96724" y2="41497"/>
                                  <a14:foregroundMark x1="93103" y1="55102" x2="93793" y2="56973"/>
                                  <a14:backgroundMark x1="10517" y1="2381" x2="10517" y2="2381"/>
                                  <a14:backgroundMark x1="34483" y1="5442" x2="35172" y2="6633"/>
                                  <a14:backgroundMark x1="7586" y1="33163" x2="8966" y2="32313"/>
                                  <a14:backgroundMark x1="8103" y1="27041" x2="8621" y2="27721"/>
                                  <a14:backgroundMark x1="42931" y1="55612" x2="43966" y2="55442"/>
                                  <a14:backgroundMark x1="49310" y1="58163" x2="49828" y2="58163"/>
                                  <a14:backgroundMark x1="49655" y1="55782" x2="49655" y2="54762"/>
                                  <a14:backgroundMark x1="81034" y1="16667" x2="82069" y2="14966"/>
                                  <a14:backgroundMark x1="90000" y1="29082" x2="91552" y2="28401"/>
                                  <a14:backgroundMark x1="94828" y1="56803" x2="96379" y2="56803"/>
                                  <a14:backgroundMark x1="76552" y1="88605" x2="76724" y2="88265"/>
                                  <a14:backgroundMark x1="75690" y1="87415" x2="76207" y2="87245"/>
                                  <a14:backgroundMark x1="65172" y1="92687" x2="65862" y2="93878"/>
                                  <a14:backgroundMark x1="22759" y1="88605" x2="23448" y2="87245"/>
                                  <a14:backgroundMark x1="28793" y1="92007" x2="30000" y2="91837"/>
                                  <a14:backgroundMark x1="37759" y1="5442" x2="6207" y2="29762"/>
                                  <a14:backgroundMark x1="7759" y1="23129" x2="3448" y2="58163"/>
                                  <a14:backgroundMark x1="1552" y1="37585" x2="3276" y2="60884"/>
                                  <a14:backgroundMark x1="7069" y1="54422" x2="4310" y2="60884"/>
                                  <a14:backgroundMark x1="38103" y1="4592" x2="3966" y2="22959"/>
                                  <a14:backgroundMark x1="47759" y1="3912" x2="81897" y2="13265"/>
                                  <a14:backgroundMark x1="81379" y1="13265" x2="93793" y2="38605"/>
                                  <a14:backgroundMark x1="78621" y1="86054" x2="38793" y2="97109"/>
                                  <a14:backgroundMark x1="19828" y1="85714" x2="30345" y2="90986"/>
                                  <a14:backgroundMark x1="77759" y1="87755" x2="51207" y2="9898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22483" cy="25604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53F63003" wp14:editId="269CCFBD">
                <wp:simplePos x="0" y="0"/>
                <wp:positionH relativeFrom="column">
                  <wp:posOffset>-1137111</wp:posOffset>
                </wp:positionH>
                <wp:positionV relativeFrom="paragraph">
                  <wp:posOffset>-915035</wp:posOffset>
                </wp:positionV>
                <wp:extent cx="7816850" cy="9002111"/>
                <wp:effectExtent l="0" t="0" r="0" b="8890"/>
                <wp:wrapNone/>
                <wp:docPr id="72" name="Entrada manual 72"/>
                <wp:cNvGraphicFramePr/>
                <a:graphic xmlns:a="http://schemas.openxmlformats.org/drawingml/2006/main">
                  <a:graphicData uri="http://schemas.microsoft.com/office/word/2010/wordprocessingShape">
                    <wps:wsp>
                      <wps:cNvSpPr/>
                      <wps:spPr>
                        <a:xfrm flipV="1">
                          <a:off x="0" y="0"/>
                          <a:ext cx="7816850" cy="9002111"/>
                        </a:xfrm>
                        <a:prstGeom prst="flowChartManualInput">
                          <a:avLst/>
                        </a:prstGeom>
                        <a:solidFill>
                          <a:srgbClr val="E7E6E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4A1FF" id="_x0000_t118" coordsize="21600,21600" o:spt="118" path="m,4292l21600,r,21600l,21600xe">
                <v:stroke joinstyle="miter"/>
                <v:path gradientshapeok="t" o:connecttype="custom" o:connectlocs="10800,2146;0,10800;10800,21600;21600,10800" textboxrect="0,4291,21600,21600"/>
              </v:shapetype>
              <v:shape id="Entrada manual 72" o:spid="_x0000_s1026" type="#_x0000_t118" style="position:absolute;margin-left:-89.55pt;margin-top:-72.05pt;width:615.5pt;height:708.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" fillcolor="#e7e6e6" stroked="f" strokeweight="1pt"/>
            </w:pict>
          </mc:Fallback>
        </mc:AlternateContent>
      </w:r>
    </w:p>
    <w:p w:rsidR="0027386D" w:rsidRDefault="0027386D" w:rsidP="0027386D">
      <w:r>
        <w:rPr>
          <w:rFonts w:cs="Arial"/>
          <w:noProof/>
          <w:color w:val="000000" w:themeColor="text1"/>
          <w:sz w:val="28"/>
          <w:szCs w:val="28"/>
          <w:lang w:eastAsia="es-MX"/>
        </w:rPr>
        <w:drawing>
          <wp:anchor distT="0" distB="0" distL="114300" distR="114300" simplePos="0" relativeHeight="251667456" behindDoc="0" locked="0" layoutInCell="1" allowOverlap="1" wp14:anchorId="043124D7" wp14:editId="6C5EF83C">
            <wp:simplePos x="0" y="0"/>
            <wp:positionH relativeFrom="column">
              <wp:posOffset>-681990</wp:posOffset>
            </wp:positionH>
            <wp:positionV relativeFrom="paragraph">
              <wp:posOffset>4308475</wp:posOffset>
            </wp:positionV>
            <wp:extent cx="2364827" cy="236482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logo 35.png"/>
                    <pic:cNvPicPr/>
                  </pic:nvPicPr>
                  <pic:blipFill>
                    <a:blip r:embed="rId12">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364827" cy="2364827"/>
                    </a:xfrm>
                    <a:prstGeom prst="rect">
                      <a:avLst/>
                    </a:prstGeom>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3360" behindDoc="0" locked="0" layoutInCell="1" allowOverlap="1" wp14:anchorId="1266157A" wp14:editId="7152B093">
                <wp:simplePos x="0" y="0"/>
                <wp:positionH relativeFrom="column">
                  <wp:posOffset>2240280</wp:posOffset>
                </wp:positionH>
                <wp:positionV relativeFrom="paragraph">
                  <wp:posOffset>4337685</wp:posOffset>
                </wp:positionV>
                <wp:extent cx="4242983" cy="2333297"/>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242983" cy="2333297"/>
                        </a:xfrm>
                        <a:prstGeom prst="rect">
                          <a:avLst/>
                        </a:prstGeom>
                        <a:noFill/>
                        <a:ln w="6350">
                          <a:noFill/>
                        </a:ln>
                      </wps:spPr>
                      <wps:txbx>
                        <w:txbxContent>
                          <w:p w:rsidR="001605C8" w:rsidRPr="00612D8B" w:rsidRDefault="001605C8" w:rsidP="0027386D">
                            <w:pPr>
                              <w:spacing w:before="240" w:after="0" w:line="240" w:lineRule="auto"/>
                              <w:rPr>
                                <w:rFonts w:cs="Arial"/>
                                <w:b/>
                                <w:szCs w:val="24"/>
                              </w:rPr>
                            </w:pPr>
                            <w:r w:rsidRPr="00612D8B">
                              <w:rPr>
                                <w:rFonts w:cs="Arial"/>
                                <w:b/>
                                <w:szCs w:val="24"/>
                              </w:rPr>
                              <w:t xml:space="preserve">MATERIA: </w:t>
                            </w:r>
                            <w:r>
                              <w:rPr>
                                <w:rFonts w:cs="Arial"/>
                                <w:b/>
                                <w:color w:val="2F5496" w:themeColor="accent5" w:themeShade="BF"/>
                                <w:szCs w:val="24"/>
                              </w:rPr>
                              <w:t>FUNDAMENTOS DE INVESTIGACIÓN</w:t>
                            </w:r>
                          </w:p>
                          <w:p w:rsidR="001605C8" w:rsidRPr="00612D8B" w:rsidRDefault="001605C8" w:rsidP="0027386D">
                            <w:pPr>
                              <w:spacing w:before="240" w:after="0" w:line="240" w:lineRule="auto"/>
                              <w:rPr>
                                <w:rFonts w:cs="Arial"/>
                                <w:b/>
                                <w:color w:val="2F5496" w:themeColor="accent5" w:themeShade="BF"/>
                                <w:szCs w:val="24"/>
                              </w:rPr>
                            </w:pPr>
                            <w:r w:rsidRPr="00612D8B">
                              <w:rPr>
                                <w:rFonts w:cs="Arial"/>
                                <w:b/>
                                <w:szCs w:val="24"/>
                              </w:rPr>
                              <w:t xml:space="preserve">NO. DE PORTAFOLIO: </w:t>
                            </w:r>
                            <w:r>
                              <w:rPr>
                                <w:rFonts w:cs="Arial"/>
                                <w:b/>
                                <w:color w:val="2F5496" w:themeColor="accent5" w:themeShade="BF"/>
                                <w:szCs w:val="24"/>
                              </w:rPr>
                              <w:t>2</w:t>
                            </w:r>
                          </w:p>
                          <w:p w:rsidR="001605C8" w:rsidRPr="00612D8B" w:rsidRDefault="001605C8" w:rsidP="0027386D">
                            <w:pPr>
                              <w:spacing w:before="240" w:after="0" w:line="240" w:lineRule="auto"/>
                              <w:rPr>
                                <w:rFonts w:cs="Arial"/>
                                <w:b/>
                                <w:color w:val="2F5496" w:themeColor="accent5" w:themeShade="BF"/>
                                <w:szCs w:val="24"/>
                              </w:rPr>
                            </w:pPr>
                            <w:r w:rsidRPr="00612D8B">
                              <w:rPr>
                                <w:rFonts w:cs="Arial"/>
                                <w:b/>
                                <w:szCs w:val="24"/>
                              </w:rPr>
                              <w:t xml:space="preserve">FECHA DE ENTREGA: </w:t>
                            </w:r>
                            <w:r>
                              <w:rPr>
                                <w:rFonts w:cs="Arial"/>
                                <w:b/>
                                <w:color w:val="2F5496" w:themeColor="accent5" w:themeShade="BF"/>
                                <w:szCs w:val="24"/>
                              </w:rPr>
                              <w:t>30 / octubre</w:t>
                            </w:r>
                            <w:r w:rsidRPr="00612D8B">
                              <w:rPr>
                                <w:rFonts w:cs="Arial"/>
                                <w:b/>
                                <w:color w:val="2F5496" w:themeColor="accent5" w:themeShade="BF"/>
                                <w:szCs w:val="24"/>
                              </w:rPr>
                              <w:t xml:space="preserve"> / 2023</w:t>
                            </w:r>
                          </w:p>
                          <w:p w:rsidR="001605C8" w:rsidRPr="00612D8B" w:rsidRDefault="001605C8" w:rsidP="0027386D">
                            <w:pPr>
                              <w:spacing w:before="240" w:after="0" w:line="240" w:lineRule="auto"/>
                              <w:rPr>
                                <w:rFonts w:cs="Arial"/>
                                <w:b/>
                                <w:color w:val="0070C0"/>
                                <w:szCs w:val="24"/>
                              </w:rPr>
                            </w:pPr>
                            <w:r w:rsidRPr="00612D8B">
                              <w:rPr>
                                <w:rFonts w:cs="Arial"/>
                                <w:b/>
                                <w:szCs w:val="24"/>
                              </w:rPr>
                              <w:t xml:space="preserve">ESTUDIANTE: </w:t>
                            </w:r>
                            <w:r w:rsidRPr="00612D8B">
                              <w:rPr>
                                <w:rFonts w:cs="Arial"/>
                                <w:b/>
                                <w:color w:val="2F5496" w:themeColor="accent5" w:themeShade="BF"/>
                                <w:szCs w:val="24"/>
                              </w:rPr>
                              <w:t>YARETH PAZARON PEREZ</w:t>
                            </w:r>
                          </w:p>
                          <w:p w:rsidR="001605C8" w:rsidRPr="00612D8B" w:rsidRDefault="001605C8" w:rsidP="0027386D">
                            <w:pPr>
                              <w:spacing w:before="240" w:line="240" w:lineRule="auto"/>
                              <w:rPr>
                                <w:rFonts w:cs="Arial"/>
                                <w:b/>
                                <w:color w:val="0070C0"/>
                                <w:szCs w:val="24"/>
                              </w:rPr>
                            </w:pPr>
                            <w:r w:rsidRPr="00612D8B">
                              <w:rPr>
                                <w:rFonts w:cs="Arial"/>
                                <w:b/>
                                <w:szCs w:val="24"/>
                              </w:rPr>
                              <w:t xml:space="preserve">N° DE CONTROL: </w:t>
                            </w:r>
                            <w:r w:rsidRPr="00612D8B">
                              <w:rPr>
                                <w:rFonts w:cs="Arial"/>
                                <w:b/>
                                <w:color w:val="2F5496" w:themeColor="accent5" w:themeShade="BF"/>
                                <w:szCs w:val="24"/>
                              </w:rPr>
                              <w:t>23580036</w:t>
                            </w:r>
                          </w:p>
                          <w:p w:rsidR="001605C8" w:rsidRPr="00612D8B" w:rsidRDefault="001605C8" w:rsidP="0027386D">
                            <w:pPr>
                              <w:spacing w:line="240" w:lineRule="auto"/>
                              <w:rPr>
                                <w:rFonts w:cs="Arial"/>
                                <w:b/>
                                <w:color w:val="2F5496" w:themeColor="accent5" w:themeShade="BF"/>
                                <w:szCs w:val="24"/>
                              </w:rPr>
                            </w:pPr>
                            <w:r w:rsidRPr="00612D8B">
                              <w:rPr>
                                <w:rFonts w:cs="Arial"/>
                                <w:b/>
                                <w:szCs w:val="24"/>
                              </w:rPr>
                              <w:t xml:space="preserve">DOCENTE: </w:t>
                            </w:r>
                            <w:r w:rsidRPr="00612D8B">
                              <w:rPr>
                                <w:rFonts w:cs="Arial"/>
                                <w:b/>
                                <w:color w:val="2F5496" w:themeColor="accent5" w:themeShade="BF"/>
                                <w:szCs w:val="24"/>
                              </w:rPr>
                              <w:t>ILEANA DEYANIRA TREJO GARCIA</w:t>
                            </w:r>
                          </w:p>
                          <w:p w:rsidR="001605C8" w:rsidRPr="00AE4426" w:rsidRDefault="001605C8" w:rsidP="0027386D">
                            <w:pPr>
                              <w:rPr>
                                <w:rFonts w:cs="Arial"/>
                                <w:color w:val="2F5496" w:themeColor="accent5" w:themeShade="BF"/>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6157A" id="_x0000_t202" coordsize="21600,21600" o:spt="202" path="m,l,21600r21600,l21600,xe">
                <v:stroke joinstyle="miter"/>
                <v:path gradientshapeok="t" o:connecttype="rect"/>
              </v:shapetype>
              <v:shape id="Cuadro de texto 9" o:spid="_x0000_s1026" type="#_x0000_t202" style="position:absolute;margin-left:176.4pt;margin-top:341.55pt;width:334.1pt;height:18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" filled="f" stroked="f" strokeweight=".5pt">
                <v:textbox>
                  <w:txbxContent>
                    <w:p w:rsidR="001605C8" w:rsidRPr="00612D8B" w:rsidRDefault="001605C8" w:rsidP="0027386D">
                      <w:pPr>
                        <w:spacing w:before="240" w:after="0" w:line="240" w:lineRule="auto"/>
                        <w:rPr>
                          <w:rFonts w:cs="Arial"/>
                          <w:b/>
                          <w:szCs w:val="24"/>
                        </w:rPr>
                      </w:pPr>
                      <w:r w:rsidRPr="00612D8B">
                        <w:rPr>
                          <w:rFonts w:cs="Arial"/>
                          <w:b/>
                          <w:szCs w:val="24"/>
                        </w:rPr>
                        <w:t xml:space="preserve">MATERIA: </w:t>
                      </w:r>
                      <w:r>
                        <w:rPr>
                          <w:rFonts w:cs="Arial"/>
                          <w:b/>
                          <w:color w:val="2F5496" w:themeColor="accent5" w:themeShade="BF"/>
                          <w:szCs w:val="24"/>
                        </w:rPr>
                        <w:t>FUNDAMENTOS DE INVESTIGACIÓN</w:t>
                      </w:r>
                    </w:p>
                    <w:p w:rsidR="001605C8" w:rsidRPr="00612D8B" w:rsidRDefault="001605C8" w:rsidP="0027386D">
                      <w:pPr>
                        <w:spacing w:before="240" w:after="0" w:line="240" w:lineRule="auto"/>
                        <w:rPr>
                          <w:rFonts w:cs="Arial"/>
                          <w:b/>
                          <w:color w:val="2F5496" w:themeColor="accent5" w:themeShade="BF"/>
                          <w:szCs w:val="24"/>
                        </w:rPr>
                      </w:pPr>
                      <w:r w:rsidRPr="00612D8B">
                        <w:rPr>
                          <w:rFonts w:cs="Arial"/>
                          <w:b/>
                          <w:szCs w:val="24"/>
                        </w:rPr>
                        <w:t xml:space="preserve">NO. DE PORTAFOLIO: </w:t>
                      </w:r>
                      <w:r>
                        <w:rPr>
                          <w:rFonts w:cs="Arial"/>
                          <w:b/>
                          <w:color w:val="2F5496" w:themeColor="accent5" w:themeShade="BF"/>
                          <w:szCs w:val="24"/>
                        </w:rPr>
                        <w:t>2</w:t>
                      </w:r>
                    </w:p>
                    <w:p w:rsidR="001605C8" w:rsidRPr="00612D8B" w:rsidRDefault="001605C8" w:rsidP="0027386D">
                      <w:pPr>
                        <w:spacing w:before="240" w:after="0" w:line="240" w:lineRule="auto"/>
                        <w:rPr>
                          <w:rFonts w:cs="Arial"/>
                          <w:b/>
                          <w:color w:val="2F5496" w:themeColor="accent5" w:themeShade="BF"/>
                          <w:szCs w:val="24"/>
                        </w:rPr>
                      </w:pPr>
                      <w:r w:rsidRPr="00612D8B">
                        <w:rPr>
                          <w:rFonts w:cs="Arial"/>
                          <w:b/>
                          <w:szCs w:val="24"/>
                        </w:rPr>
                        <w:t xml:space="preserve">FECHA DE ENTREGA: </w:t>
                      </w:r>
                      <w:r>
                        <w:rPr>
                          <w:rFonts w:cs="Arial"/>
                          <w:b/>
                          <w:color w:val="2F5496" w:themeColor="accent5" w:themeShade="BF"/>
                          <w:szCs w:val="24"/>
                        </w:rPr>
                        <w:t>30 / octubre</w:t>
                      </w:r>
                      <w:r w:rsidRPr="00612D8B">
                        <w:rPr>
                          <w:rFonts w:cs="Arial"/>
                          <w:b/>
                          <w:color w:val="2F5496" w:themeColor="accent5" w:themeShade="BF"/>
                          <w:szCs w:val="24"/>
                        </w:rPr>
                        <w:t xml:space="preserve"> / 2023</w:t>
                      </w:r>
                    </w:p>
                    <w:p w:rsidR="001605C8" w:rsidRPr="00612D8B" w:rsidRDefault="001605C8" w:rsidP="0027386D">
                      <w:pPr>
                        <w:spacing w:before="240" w:after="0" w:line="240" w:lineRule="auto"/>
                        <w:rPr>
                          <w:rFonts w:cs="Arial"/>
                          <w:b/>
                          <w:color w:val="0070C0"/>
                          <w:szCs w:val="24"/>
                        </w:rPr>
                      </w:pPr>
                      <w:r w:rsidRPr="00612D8B">
                        <w:rPr>
                          <w:rFonts w:cs="Arial"/>
                          <w:b/>
                          <w:szCs w:val="24"/>
                        </w:rPr>
                        <w:t xml:space="preserve">ESTUDIANTE: </w:t>
                      </w:r>
                      <w:r w:rsidRPr="00612D8B">
                        <w:rPr>
                          <w:rFonts w:cs="Arial"/>
                          <w:b/>
                          <w:color w:val="2F5496" w:themeColor="accent5" w:themeShade="BF"/>
                          <w:szCs w:val="24"/>
                        </w:rPr>
                        <w:t>YARETH PAZARON PEREZ</w:t>
                      </w:r>
                    </w:p>
                    <w:p w:rsidR="001605C8" w:rsidRPr="00612D8B" w:rsidRDefault="001605C8" w:rsidP="0027386D">
                      <w:pPr>
                        <w:spacing w:before="240" w:line="240" w:lineRule="auto"/>
                        <w:rPr>
                          <w:rFonts w:cs="Arial"/>
                          <w:b/>
                          <w:color w:val="0070C0"/>
                          <w:szCs w:val="24"/>
                        </w:rPr>
                      </w:pPr>
                      <w:r w:rsidRPr="00612D8B">
                        <w:rPr>
                          <w:rFonts w:cs="Arial"/>
                          <w:b/>
                          <w:szCs w:val="24"/>
                        </w:rPr>
                        <w:t xml:space="preserve">N° DE CONTROL: </w:t>
                      </w:r>
                      <w:r w:rsidRPr="00612D8B">
                        <w:rPr>
                          <w:rFonts w:cs="Arial"/>
                          <w:b/>
                          <w:color w:val="2F5496" w:themeColor="accent5" w:themeShade="BF"/>
                          <w:szCs w:val="24"/>
                        </w:rPr>
                        <w:t>23580036</w:t>
                      </w:r>
                    </w:p>
                    <w:p w:rsidR="001605C8" w:rsidRPr="00612D8B" w:rsidRDefault="001605C8" w:rsidP="0027386D">
                      <w:pPr>
                        <w:spacing w:line="240" w:lineRule="auto"/>
                        <w:rPr>
                          <w:rFonts w:cs="Arial"/>
                          <w:b/>
                          <w:color w:val="2F5496" w:themeColor="accent5" w:themeShade="BF"/>
                          <w:szCs w:val="24"/>
                        </w:rPr>
                      </w:pPr>
                      <w:r w:rsidRPr="00612D8B">
                        <w:rPr>
                          <w:rFonts w:cs="Arial"/>
                          <w:b/>
                          <w:szCs w:val="24"/>
                        </w:rPr>
                        <w:t xml:space="preserve">DOCENTE: </w:t>
                      </w:r>
                      <w:r w:rsidRPr="00612D8B">
                        <w:rPr>
                          <w:rFonts w:cs="Arial"/>
                          <w:b/>
                          <w:color w:val="2F5496" w:themeColor="accent5" w:themeShade="BF"/>
                          <w:szCs w:val="24"/>
                        </w:rPr>
                        <w:t>ILEANA DEYANIRA TREJO GARCIA</w:t>
                      </w:r>
                    </w:p>
                    <w:p w:rsidR="001605C8" w:rsidRPr="00AE4426" w:rsidRDefault="001605C8" w:rsidP="0027386D">
                      <w:pPr>
                        <w:rPr>
                          <w:rFonts w:cs="Arial"/>
                          <w:color w:val="2F5496" w:themeColor="accent5" w:themeShade="BF"/>
                          <w:szCs w:val="24"/>
                        </w:rPr>
                      </w:pPr>
                    </w:p>
                  </w:txbxContent>
                </v:textbox>
              </v:shape>
            </w:pict>
          </mc:Fallback>
        </mc:AlternateContent>
      </w:r>
      <w:r>
        <w:rPr>
          <w:noProof/>
          <w:lang w:eastAsia="es-MX"/>
        </w:rPr>
        <mc:AlternateContent>
          <mc:Choice Requires="wps">
            <w:drawing>
              <wp:anchor distT="0" distB="0" distL="114300" distR="114300" simplePos="0" relativeHeight="251662336" behindDoc="0" locked="0" layoutInCell="1" allowOverlap="1" wp14:anchorId="67CDACC2" wp14:editId="5869859D">
                <wp:simplePos x="0" y="0"/>
                <wp:positionH relativeFrom="margin">
                  <wp:posOffset>-398999</wp:posOffset>
                </wp:positionH>
                <wp:positionV relativeFrom="paragraph">
                  <wp:posOffset>1956282</wp:posOffset>
                </wp:positionV>
                <wp:extent cx="6337005" cy="1701209"/>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337005" cy="1701209"/>
                        </a:xfrm>
                        <a:prstGeom prst="rect">
                          <a:avLst/>
                        </a:prstGeom>
                        <a:noFill/>
                        <a:ln w="6350">
                          <a:noFill/>
                        </a:ln>
                      </wps:spPr>
                      <wps:txbx>
                        <w:txbxContent>
                          <w:p w:rsidR="001605C8" w:rsidRPr="003A0FC4" w:rsidRDefault="001605C8" w:rsidP="0027386D">
                            <w:pPr>
                              <w:jc w:val="center"/>
                              <w:rPr>
                                <w:rFonts w:ascii="Britannic Bold" w:hAnsi="Britannic Bold"/>
                                <w:b/>
                                <w:color w:val="FFFFFF" w:themeColor="background1"/>
                                <w:sz w:val="96"/>
                                <w:szCs w:val="96"/>
                                <w14:textOutline w14:w="19050" w14:cap="rnd" w14:cmpd="sng" w14:algn="ctr">
                                  <w14:solidFill>
                                    <w14:srgbClr w14:val="000000"/>
                                  </w14:solidFill>
                                  <w14:prstDash w14:val="solid"/>
                                  <w14:bevel/>
                                </w14:textOutline>
                              </w:rPr>
                            </w:pPr>
                            <w:r>
                              <w:rPr>
                                <w:rFonts w:ascii="Britannic Bold" w:hAnsi="Britannic Bold"/>
                                <w:b/>
                                <w:color w:val="FFFFFF" w:themeColor="background1"/>
                                <w:sz w:val="96"/>
                                <w:szCs w:val="96"/>
                                <w14:textOutline w14:w="19050" w14:cap="rnd" w14:cmpd="sng" w14:algn="ctr">
                                  <w14:solidFill>
                                    <w14:srgbClr w14:val="000000"/>
                                  </w14:solidFill>
                                  <w14:prstDash w14:val="solid"/>
                                  <w14:bevel/>
                                </w14:textOutline>
                              </w:rPr>
                              <w:t>PORTAFOLIO DE EVIDENCIAS 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DACC2" id="Cuadro de texto 8" o:spid="_x0000_s1027" type="#_x0000_t202" style="position:absolute;margin-left:-31.4pt;margin-top:154.05pt;width:499pt;height:133.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" filled="f" stroked="f" strokeweight=".5pt">
                <v:textbox>
                  <w:txbxContent>
                    <w:p w:rsidR="001605C8" w:rsidRPr="003A0FC4" w:rsidRDefault="001605C8" w:rsidP="0027386D">
                      <w:pPr>
                        <w:jc w:val="center"/>
                        <w:rPr>
                          <w:rFonts w:ascii="Britannic Bold" w:hAnsi="Britannic Bold"/>
                          <w:b/>
                          <w:color w:val="FFFFFF" w:themeColor="background1"/>
                          <w:sz w:val="96"/>
                          <w:szCs w:val="96"/>
                          <w14:textOutline w14:w="19050" w14:cap="rnd" w14:cmpd="sng" w14:algn="ctr">
                            <w14:solidFill>
                              <w14:srgbClr w14:val="000000"/>
                            </w14:solidFill>
                            <w14:prstDash w14:val="solid"/>
                            <w14:bevel/>
                          </w14:textOutline>
                        </w:rPr>
                      </w:pPr>
                      <w:r>
                        <w:rPr>
                          <w:rFonts w:ascii="Britannic Bold" w:hAnsi="Britannic Bold"/>
                          <w:b/>
                          <w:color w:val="FFFFFF" w:themeColor="background1"/>
                          <w:sz w:val="96"/>
                          <w:szCs w:val="96"/>
                          <w14:textOutline w14:w="19050" w14:cap="rnd" w14:cmpd="sng" w14:algn="ctr">
                            <w14:solidFill>
                              <w14:srgbClr w14:val="000000"/>
                            </w14:solidFill>
                            <w14:prstDash w14:val="solid"/>
                            <w14:bevel/>
                          </w14:textOutline>
                        </w:rPr>
                        <w:t>PORTAFOLIO DE EVIDENCIAS No.2</w:t>
                      </w:r>
                    </w:p>
                  </w:txbxContent>
                </v:textbox>
                <w10:wrap anchorx="margin"/>
              </v:shape>
            </w:pict>
          </mc:Fallback>
        </mc:AlternateContent>
      </w:r>
      <w:r>
        <w:rPr>
          <w:noProof/>
          <w:lang w:eastAsia="es-MX"/>
        </w:rPr>
        <mc:AlternateContent>
          <mc:Choice Requires="wps">
            <w:drawing>
              <wp:anchor distT="0" distB="0" distL="114300" distR="114300" simplePos="0" relativeHeight="251661312" behindDoc="0" locked="0" layoutInCell="1" allowOverlap="1" wp14:anchorId="6337AA88" wp14:editId="6995FCB8">
                <wp:simplePos x="0" y="0"/>
                <wp:positionH relativeFrom="column">
                  <wp:posOffset>1119311</wp:posOffset>
                </wp:positionH>
                <wp:positionV relativeFrom="paragraph">
                  <wp:posOffset>1198885</wp:posOffset>
                </wp:positionV>
                <wp:extent cx="5474335" cy="9978991"/>
                <wp:effectExtent l="0" t="4127" r="7937" b="7938"/>
                <wp:wrapNone/>
                <wp:docPr id="70" name="Triángulo isósceles 70"/>
                <wp:cNvGraphicFramePr/>
                <a:graphic xmlns:a="http://schemas.openxmlformats.org/drawingml/2006/main">
                  <a:graphicData uri="http://schemas.microsoft.com/office/word/2010/wordprocessingShape">
                    <wps:wsp>
                      <wps:cNvSpPr/>
                      <wps:spPr>
                        <a:xfrm rot="5400000">
                          <a:off x="0" y="0"/>
                          <a:ext cx="5474335" cy="9978991"/>
                        </a:xfrm>
                        <a:prstGeom prst="triangle">
                          <a:avLst>
                            <a:gd name="adj" fmla="val 100000"/>
                          </a:avLst>
                        </a:prstGeom>
                        <a:solidFill>
                          <a:srgbClr val="21FF2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7BF7F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0" o:spid="_x0000_s1026" type="#_x0000_t5" style="position:absolute;margin-left:88.15pt;margin-top:94.4pt;width:431.05pt;height:785.7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" adj="21600" fillcolor="#21ff26" stroked="f" strokeweight="1pt"/>
            </w:pict>
          </mc:Fallback>
        </mc:AlternateContent>
      </w:r>
      <w:r>
        <w:br w:type="page"/>
      </w:r>
    </w:p>
    <w:bookmarkStart w:id="0" w:name="_Toc149506520" w:displacedByCustomXml="next"/>
    <w:sdt>
      <w:sdtPr>
        <w:rPr>
          <w:rFonts w:eastAsiaTheme="minorHAnsi" w:cstheme="minorBidi"/>
          <w:color w:val="auto"/>
          <w:sz w:val="24"/>
          <w:szCs w:val="22"/>
          <w:lang w:val="es-ES"/>
        </w:rPr>
        <w:id w:val="1174765519"/>
        <w:docPartObj>
          <w:docPartGallery w:val="Table of Contents"/>
          <w:docPartUnique/>
        </w:docPartObj>
      </w:sdtPr>
      <w:sdtEndPr>
        <w:rPr>
          <w:b/>
          <w:bCs/>
        </w:rPr>
      </w:sdtEndPr>
      <w:sdtContent>
        <w:p w:rsidR="005B1607" w:rsidRDefault="00244571" w:rsidP="005B1607">
          <w:pPr>
            <w:pStyle w:val="Ttulo1"/>
          </w:pPr>
          <w:r>
            <w:rPr>
              <w:lang w:val="es-ES"/>
            </w:rPr>
            <w:t xml:space="preserve">2. </w:t>
          </w:r>
          <w:r w:rsidR="005B1607">
            <w:rPr>
              <w:lang w:val="es-ES"/>
            </w:rPr>
            <w:t>Índice</w:t>
          </w:r>
          <w:bookmarkEnd w:id="0"/>
          <w:r w:rsidR="005B1607">
            <w:rPr>
              <w:lang w:val="es-ES"/>
            </w:rPr>
            <w:t xml:space="preserve"> </w:t>
          </w:r>
        </w:p>
        <w:p w:rsidR="000221DE" w:rsidRDefault="005B1607">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149506520" w:history="1">
            <w:r w:rsidR="000221DE" w:rsidRPr="00722B0B">
              <w:rPr>
                <w:rStyle w:val="Hipervnculo"/>
                <w:noProof/>
                <w:lang w:val="es-ES"/>
              </w:rPr>
              <w:t>2. Índice</w:t>
            </w:r>
            <w:r w:rsidR="000221DE">
              <w:rPr>
                <w:noProof/>
                <w:webHidden/>
              </w:rPr>
              <w:tab/>
            </w:r>
            <w:r w:rsidR="000221DE">
              <w:rPr>
                <w:noProof/>
                <w:webHidden/>
              </w:rPr>
              <w:fldChar w:fldCharType="begin"/>
            </w:r>
            <w:r w:rsidR="000221DE">
              <w:rPr>
                <w:noProof/>
                <w:webHidden/>
              </w:rPr>
              <w:instrText xml:space="preserve"> PAGEREF _Toc149506520 \h </w:instrText>
            </w:r>
            <w:r w:rsidR="000221DE">
              <w:rPr>
                <w:noProof/>
                <w:webHidden/>
              </w:rPr>
            </w:r>
            <w:r w:rsidR="000221DE">
              <w:rPr>
                <w:noProof/>
                <w:webHidden/>
              </w:rPr>
              <w:fldChar w:fldCharType="separate"/>
            </w:r>
            <w:r w:rsidR="002222DE">
              <w:rPr>
                <w:noProof/>
                <w:webHidden/>
              </w:rPr>
              <w:t>2</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1" w:history="1">
            <w:r w:rsidR="000221DE" w:rsidRPr="00722B0B">
              <w:rPr>
                <w:rStyle w:val="Hipervnculo"/>
                <w:noProof/>
              </w:rPr>
              <w:t>3. Redactar una anécdota ocurrida cuando estudiaste tu escuela secundaria (mínimo una cuartilla)</w:t>
            </w:r>
            <w:r w:rsidR="000221DE">
              <w:rPr>
                <w:noProof/>
                <w:webHidden/>
              </w:rPr>
              <w:tab/>
            </w:r>
            <w:r w:rsidR="000221DE">
              <w:rPr>
                <w:noProof/>
                <w:webHidden/>
              </w:rPr>
              <w:fldChar w:fldCharType="begin"/>
            </w:r>
            <w:r w:rsidR="000221DE">
              <w:rPr>
                <w:noProof/>
                <w:webHidden/>
              </w:rPr>
              <w:instrText xml:space="preserve"> PAGEREF _Toc149506521 \h </w:instrText>
            </w:r>
            <w:r w:rsidR="000221DE">
              <w:rPr>
                <w:noProof/>
                <w:webHidden/>
              </w:rPr>
            </w:r>
            <w:r w:rsidR="000221DE">
              <w:rPr>
                <w:noProof/>
                <w:webHidden/>
              </w:rPr>
              <w:fldChar w:fldCharType="separate"/>
            </w:r>
            <w:r w:rsidR="002222DE">
              <w:rPr>
                <w:noProof/>
                <w:webHidden/>
              </w:rPr>
              <w:t>3</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2" w:history="1">
            <w:r w:rsidR="000221DE" w:rsidRPr="00722B0B">
              <w:rPr>
                <w:rStyle w:val="Hipervnculo"/>
                <w:noProof/>
              </w:rPr>
              <w:t>4. Redactar el tema expuesto en clase (tecnología, música, deporte, educación). Aplicar la coherencia en el escrito.</w:t>
            </w:r>
            <w:r w:rsidR="000221DE">
              <w:rPr>
                <w:noProof/>
                <w:webHidden/>
              </w:rPr>
              <w:tab/>
            </w:r>
            <w:r w:rsidR="000221DE">
              <w:rPr>
                <w:noProof/>
                <w:webHidden/>
              </w:rPr>
              <w:fldChar w:fldCharType="begin"/>
            </w:r>
            <w:r w:rsidR="000221DE">
              <w:rPr>
                <w:noProof/>
                <w:webHidden/>
              </w:rPr>
              <w:instrText xml:space="preserve"> PAGEREF _Toc149506522 \h </w:instrText>
            </w:r>
            <w:r w:rsidR="000221DE">
              <w:rPr>
                <w:noProof/>
                <w:webHidden/>
              </w:rPr>
            </w:r>
            <w:r w:rsidR="000221DE">
              <w:rPr>
                <w:noProof/>
                <w:webHidden/>
              </w:rPr>
              <w:fldChar w:fldCharType="separate"/>
            </w:r>
            <w:r w:rsidR="002222DE">
              <w:rPr>
                <w:noProof/>
                <w:webHidden/>
              </w:rPr>
              <w:t>4</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3" w:history="1">
            <w:r w:rsidR="000221DE" w:rsidRPr="00722B0B">
              <w:rPr>
                <w:rStyle w:val="Hipervnculo"/>
                <w:noProof/>
              </w:rPr>
              <w:t>5. Investigar reglas de concordancia diferentes a las vistas en la clase. Mostrar ejemplos de cada una de ellas.</w:t>
            </w:r>
            <w:r w:rsidR="000221DE">
              <w:rPr>
                <w:noProof/>
                <w:webHidden/>
              </w:rPr>
              <w:tab/>
            </w:r>
            <w:r w:rsidR="000221DE">
              <w:rPr>
                <w:noProof/>
                <w:webHidden/>
              </w:rPr>
              <w:fldChar w:fldCharType="begin"/>
            </w:r>
            <w:r w:rsidR="000221DE">
              <w:rPr>
                <w:noProof/>
                <w:webHidden/>
              </w:rPr>
              <w:instrText xml:space="preserve"> PAGEREF _Toc149506523 \h </w:instrText>
            </w:r>
            <w:r w:rsidR="000221DE">
              <w:rPr>
                <w:noProof/>
                <w:webHidden/>
              </w:rPr>
            </w:r>
            <w:r w:rsidR="000221DE">
              <w:rPr>
                <w:noProof/>
                <w:webHidden/>
              </w:rPr>
              <w:fldChar w:fldCharType="separate"/>
            </w:r>
            <w:r w:rsidR="002222DE">
              <w:rPr>
                <w:noProof/>
                <w:webHidden/>
              </w:rPr>
              <w:t>4</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4" w:history="1">
            <w:r w:rsidR="000221DE" w:rsidRPr="00722B0B">
              <w:rPr>
                <w:rStyle w:val="Hipervnculo"/>
                <w:noProof/>
              </w:rPr>
              <w:t>6. Realizar las actividades 5 -12 sobre normas y reglas ortográficas de puntuación.</w:t>
            </w:r>
            <w:r w:rsidR="000221DE">
              <w:rPr>
                <w:noProof/>
                <w:webHidden/>
              </w:rPr>
              <w:tab/>
            </w:r>
            <w:r w:rsidR="000221DE">
              <w:rPr>
                <w:noProof/>
                <w:webHidden/>
              </w:rPr>
              <w:fldChar w:fldCharType="begin"/>
            </w:r>
            <w:r w:rsidR="000221DE">
              <w:rPr>
                <w:noProof/>
                <w:webHidden/>
              </w:rPr>
              <w:instrText xml:space="preserve"> PAGEREF _Toc149506524 \h </w:instrText>
            </w:r>
            <w:r w:rsidR="000221DE">
              <w:rPr>
                <w:noProof/>
                <w:webHidden/>
              </w:rPr>
            </w:r>
            <w:r w:rsidR="000221DE">
              <w:rPr>
                <w:noProof/>
                <w:webHidden/>
              </w:rPr>
              <w:fldChar w:fldCharType="separate"/>
            </w:r>
            <w:r w:rsidR="002222DE">
              <w:rPr>
                <w:noProof/>
                <w:webHidden/>
              </w:rPr>
              <w:t>8</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5" w:history="1">
            <w:r w:rsidR="000221DE" w:rsidRPr="00722B0B">
              <w:rPr>
                <w:rStyle w:val="Hipervnculo"/>
                <w:noProof/>
              </w:rPr>
              <w:t>7. Investigar la tipología de textos académicos como herramientas de conocimiento.</w:t>
            </w:r>
            <w:r w:rsidR="000221DE">
              <w:rPr>
                <w:noProof/>
                <w:webHidden/>
              </w:rPr>
              <w:tab/>
            </w:r>
            <w:r w:rsidR="000221DE">
              <w:rPr>
                <w:noProof/>
                <w:webHidden/>
              </w:rPr>
              <w:fldChar w:fldCharType="begin"/>
            </w:r>
            <w:r w:rsidR="000221DE">
              <w:rPr>
                <w:noProof/>
                <w:webHidden/>
              </w:rPr>
              <w:instrText xml:space="preserve"> PAGEREF _Toc149506525 \h </w:instrText>
            </w:r>
            <w:r w:rsidR="000221DE">
              <w:rPr>
                <w:noProof/>
                <w:webHidden/>
              </w:rPr>
            </w:r>
            <w:r w:rsidR="000221DE">
              <w:rPr>
                <w:noProof/>
                <w:webHidden/>
              </w:rPr>
              <w:fldChar w:fldCharType="separate"/>
            </w:r>
            <w:r w:rsidR="002222DE">
              <w:rPr>
                <w:noProof/>
                <w:webHidden/>
              </w:rPr>
              <w:t>17</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6" w:history="1">
            <w:r w:rsidR="000221DE" w:rsidRPr="00722B0B">
              <w:rPr>
                <w:rStyle w:val="Hipervnculo"/>
                <w:noProof/>
              </w:rPr>
              <w:t>8. Elaborar un examen para el Tema II, con 10 reactivos (sesión para relacionar, sección de preguntas con respuesta cerrada/ abierta) Contestar examen.</w:t>
            </w:r>
            <w:r w:rsidR="000221DE">
              <w:rPr>
                <w:noProof/>
                <w:webHidden/>
              </w:rPr>
              <w:tab/>
            </w:r>
            <w:r w:rsidR="000221DE">
              <w:rPr>
                <w:noProof/>
                <w:webHidden/>
              </w:rPr>
              <w:fldChar w:fldCharType="begin"/>
            </w:r>
            <w:r w:rsidR="000221DE">
              <w:rPr>
                <w:noProof/>
                <w:webHidden/>
              </w:rPr>
              <w:instrText xml:space="preserve"> PAGEREF _Toc149506526 \h </w:instrText>
            </w:r>
            <w:r w:rsidR="000221DE">
              <w:rPr>
                <w:noProof/>
                <w:webHidden/>
              </w:rPr>
            </w:r>
            <w:r w:rsidR="000221DE">
              <w:rPr>
                <w:noProof/>
                <w:webHidden/>
              </w:rPr>
              <w:fldChar w:fldCharType="separate"/>
            </w:r>
            <w:r w:rsidR="002222DE">
              <w:rPr>
                <w:noProof/>
                <w:webHidden/>
              </w:rPr>
              <w:t>18</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7" w:history="1">
            <w:r w:rsidR="000221DE" w:rsidRPr="00722B0B">
              <w:rPr>
                <w:rStyle w:val="Hipervnculo"/>
                <w:noProof/>
              </w:rPr>
              <w:t>9. Escribe un ensayo sobre Inteligencia Artificial. Anexar Fuentes de información.</w:t>
            </w:r>
            <w:r w:rsidR="000221DE">
              <w:rPr>
                <w:noProof/>
                <w:webHidden/>
              </w:rPr>
              <w:tab/>
            </w:r>
            <w:r w:rsidR="000221DE">
              <w:rPr>
                <w:noProof/>
                <w:webHidden/>
              </w:rPr>
              <w:fldChar w:fldCharType="begin"/>
            </w:r>
            <w:r w:rsidR="000221DE">
              <w:rPr>
                <w:noProof/>
                <w:webHidden/>
              </w:rPr>
              <w:instrText xml:space="preserve"> PAGEREF _Toc149506527 \h </w:instrText>
            </w:r>
            <w:r w:rsidR="000221DE">
              <w:rPr>
                <w:noProof/>
                <w:webHidden/>
              </w:rPr>
            </w:r>
            <w:r w:rsidR="000221DE">
              <w:rPr>
                <w:noProof/>
                <w:webHidden/>
              </w:rPr>
              <w:fldChar w:fldCharType="separate"/>
            </w:r>
            <w:r w:rsidR="002222DE">
              <w:rPr>
                <w:noProof/>
                <w:webHidden/>
              </w:rPr>
              <w:t>19</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8" w:history="1">
            <w:r w:rsidR="000221DE" w:rsidRPr="00722B0B">
              <w:rPr>
                <w:rStyle w:val="Hipervnculo"/>
                <w:noProof/>
              </w:rPr>
              <w:t>10. Escribe la reseña de tu película preferida.</w:t>
            </w:r>
            <w:r w:rsidR="000221DE">
              <w:rPr>
                <w:noProof/>
                <w:webHidden/>
              </w:rPr>
              <w:tab/>
            </w:r>
            <w:r w:rsidR="000221DE">
              <w:rPr>
                <w:noProof/>
                <w:webHidden/>
              </w:rPr>
              <w:fldChar w:fldCharType="begin"/>
            </w:r>
            <w:r w:rsidR="000221DE">
              <w:rPr>
                <w:noProof/>
                <w:webHidden/>
              </w:rPr>
              <w:instrText xml:space="preserve"> PAGEREF _Toc149506528 \h </w:instrText>
            </w:r>
            <w:r w:rsidR="000221DE">
              <w:rPr>
                <w:noProof/>
                <w:webHidden/>
              </w:rPr>
            </w:r>
            <w:r w:rsidR="000221DE">
              <w:rPr>
                <w:noProof/>
                <w:webHidden/>
              </w:rPr>
              <w:fldChar w:fldCharType="separate"/>
            </w:r>
            <w:r w:rsidR="002222DE">
              <w:rPr>
                <w:noProof/>
                <w:webHidden/>
              </w:rPr>
              <w:t>21</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29" w:history="1">
            <w:r w:rsidR="000221DE" w:rsidRPr="00722B0B">
              <w:rPr>
                <w:rStyle w:val="Hipervnculo"/>
                <w:noProof/>
              </w:rPr>
              <w:t>11. Redactar un comentario de texto sobre el argumento de la obra del libro “El principito”.</w:t>
            </w:r>
            <w:r w:rsidR="000221DE">
              <w:rPr>
                <w:noProof/>
                <w:webHidden/>
              </w:rPr>
              <w:tab/>
            </w:r>
            <w:r w:rsidR="000221DE">
              <w:rPr>
                <w:noProof/>
                <w:webHidden/>
              </w:rPr>
              <w:fldChar w:fldCharType="begin"/>
            </w:r>
            <w:r w:rsidR="000221DE">
              <w:rPr>
                <w:noProof/>
                <w:webHidden/>
              </w:rPr>
              <w:instrText xml:space="preserve"> PAGEREF _Toc149506529 \h </w:instrText>
            </w:r>
            <w:r w:rsidR="000221DE">
              <w:rPr>
                <w:noProof/>
                <w:webHidden/>
              </w:rPr>
            </w:r>
            <w:r w:rsidR="000221DE">
              <w:rPr>
                <w:noProof/>
                <w:webHidden/>
              </w:rPr>
              <w:fldChar w:fldCharType="separate"/>
            </w:r>
            <w:r w:rsidR="002222DE">
              <w:rPr>
                <w:noProof/>
                <w:webHidden/>
              </w:rPr>
              <w:t>22</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30" w:history="1">
            <w:r w:rsidR="000221DE" w:rsidRPr="00722B0B">
              <w:rPr>
                <w:rStyle w:val="Hipervnculo"/>
                <w:noProof/>
              </w:rPr>
              <w:t>12. Investigación de tema: Informe de investigación (características, estructura).</w:t>
            </w:r>
            <w:r w:rsidR="000221DE">
              <w:rPr>
                <w:noProof/>
                <w:webHidden/>
              </w:rPr>
              <w:tab/>
            </w:r>
            <w:r w:rsidR="000221DE">
              <w:rPr>
                <w:noProof/>
                <w:webHidden/>
              </w:rPr>
              <w:fldChar w:fldCharType="begin"/>
            </w:r>
            <w:r w:rsidR="000221DE">
              <w:rPr>
                <w:noProof/>
                <w:webHidden/>
              </w:rPr>
              <w:instrText xml:space="preserve"> PAGEREF _Toc149506530 \h </w:instrText>
            </w:r>
            <w:r w:rsidR="000221DE">
              <w:rPr>
                <w:noProof/>
                <w:webHidden/>
              </w:rPr>
            </w:r>
            <w:r w:rsidR="000221DE">
              <w:rPr>
                <w:noProof/>
                <w:webHidden/>
              </w:rPr>
              <w:fldChar w:fldCharType="separate"/>
            </w:r>
            <w:r w:rsidR="002222DE">
              <w:rPr>
                <w:noProof/>
                <w:webHidden/>
              </w:rPr>
              <w:t>23</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31" w:history="1">
            <w:r w:rsidR="000221DE" w:rsidRPr="00722B0B">
              <w:rPr>
                <w:rStyle w:val="Hipervnculo"/>
                <w:noProof/>
              </w:rPr>
              <w:t>13. Conclusión sobre el aprendizaje obtenido del Tema II.</w:t>
            </w:r>
            <w:r w:rsidR="000221DE">
              <w:rPr>
                <w:noProof/>
                <w:webHidden/>
              </w:rPr>
              <w:tab/>
            </w:r>
            <w:r w:rsidR="000221DE">
              <w:rPr>
                <w:noProof/>
                <w:webHidden/>
              </w:rPr>
              <w:fldChar w:fldCharType="begin"/>
            </w:r>
            <w:r w:rsidR="000221DE">
              <w:rPr>
                <w:noProof/>
                <w:webHidden/>
              </w:rPr>
              <w:instrText xml:space="preserve"> PAGEREF _Toc149506531 \h </w:instrText>
            </w:r>
            <w:r w:rsidR="000221DE">
              <w:rPr>
                <w:noProof/>
                <w:webHidden/>
              </w:rPr>
            </w:r>
            <w:r w:rsidR="000221DE">
              <w:rPr>
                <w:noProof/>
                <w:webHidden/>
              </w:rPr>
              <w:fldChar w:fldCharType="separate"/>
            </w:r>
            <w:r w:rsidR="002222DE">
              <w:rPr>
                <w:noProof/>
                <w:webHidden/>
              </w:rPr>
              <w:t>24</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32" w:history="1">
            <w:r w:rsidR="000221DE" w:rsidRPr="00722B0B">
              <w:rPr>
                <w:rStyle w:val="Hipervnculo"/>
                <w:noProof/>
              </w:rPr>
              <w:t>14. Fuentes de información consultadas.</w:t>
            </w:r>
            <w:r w:rsidR="000221DE">
              <w:rPr>
                <w:noProof/>
                <w:webHidden/>
              </w:rPr>
              <w:tab/>
            </w:r>
            <w:r w:rsidR="000221DE">
              <w:rPr>
                <w:noProof/>
                <w:webHidden/>
              </w:rPr>
              <w:fldChar w:fldCharType="begin"/>
            </w:r>
            <w:r w:rsidR="000221DE">
              <w:rPr>
                <w:noProof/>
                <w:webHidden/>
              </w:rPr>
              <w:instrText xml:space="preserve"> PAGEREF _Toc149506532 \h </w:instrText>
            </w:r>
            <w:r w:rsidR="000221DE">
              <w:rPr>
                <w:noProof/>
                <w:webHidden/>
              </w:rPr>
            </w:r>
            <w:r w:rsidR="000221DE">
              <w:rPr>
                <w:noProof/>
                <w:webHidden/>
              </w:rPr>
              <w:fldChar w:fldCharType="separate"/>
            </w:r>
            <w:r w:rsidR="002222DE">
              <w:rPr>
                <w:noProof/>
                <w:webHidden/>
              </w:rPr>
              <w:t>24</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33" w:history="1">
            <w:r w:rsidR="000221DE" w:rsidRPr="00722B0B">
              <w:rPr>
                <w:rStyle w:val="Hipervnculo"/>
                <w:noProof/>
              </w:rPr>
              <w:t>15. Presentación del documento.</w:t>
            </w:r>
            <w:r w:rsidR="000221DE">
              <w:rPr>
                <w:noProof/>
                <w:webHidden/>
              </w:rPr>
              <w:tab/>
            </w:r>
            <w:r w:rsidR="000221DE">
              <w:rPr>
                <w:noProof/>
                <w:webHidden/>
              </w:rPr>
              <w:fldChar w:fldCharType="begin"/>
            </w:r>
            <w:r w:rsidR="000221DE">
              <w:rPr>
                <w:noProof/>
                <w:webHidden/>
              </w:rPr>
              <w:instrText xml:space="preserve"> PAGEREF _Toc149506533 \h </w:instrText>
            </w:r>
            <w:r w:rsidR="000221DE">
              <w:rPr>
                <w:noProof/>
                <w:webHidden/>
              </w:rPr>
            </w:r>
            <w:r w:rsidR="000221DE">
              <w:rPr>
                <w:noProof/>
                <w:webHidden/>
              </w:rPr>
              <w:fldChar w:fldCharType="separate"/>
            </w:r>
            <w:r w:rsidR="002222DE">
              <w:rPr>
                <w:noProof/>
                <w:webHidden/>
              </w:rPr>
              <w:t>26</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34" w:history="1">
            <w:r w:rsidR="000221DE" w:rsidRPr="00722B0B">
              <w:rPr>
                <w:rStyle w:val="Hipervnculo"/>
                <w:noProof/>
              </w:rPr>
              <w:t>Herramientas de la comunicación oral y escrita en la investigación documental</w:t>
            </w:r>
            <w:r w:rsidR="000221DE">
              <w:rPr>
                <w:noProof/>
                <w:webHidden/>
              </w:rPr>
              <w:tab/>
            </w:r>
            <w:r w:rsidR="000221DE">
              <w:rPr>
                <w:noProof/>
                <w:webHidden/>
              </w:rPr>
              <w:fldChar w:fldCharType="begin"/>
            </w:r>
            <w:r w:rsidR="000221DE">
              <w:rPr>
                <w:noProof/>
                <w:webHidden/>
              </w:rPr>
              <w:instrText xml:space="preserve"> PAGEREF _Toc149506534 \h </w:instrText>
            </w:r>
            <w:r w:rsidR="000221DE">
              <w:rPr>
                <w:noProof/>
                <w:webHidden/>
              </w:rPr>
              <w:fldChar w:fldCharType="separate"/>
            </w:r>
            <w:r w:rsidR="002222DE">
              <w:rPr>
                <w:b/>
                <w:bCs/>
                <w:noProof/>
                <w:webHidden/>
                <w:lang w:val="es-ES"/>
              </w:rPr>
              <w:t>¡Error! Marcador no definido.</w:t>
            </w:r>
            <w:r w:rsidR="000221DE">
              <w:rPr>
                <w:noProof/>
                <w:webHidden/>
              </w:rPr>
              <w:fldChar w:fldCharType="end"/>
            </w:r>
          </w:hyperlink>
        </w:p>
        <w:p w:rsidR="000221DE" w:rsidRDefault="00B75782">
          <w:pPr>
            <w:pStyle w:val="TDC1"/>
            <w:tabs>
              <w:tab w:val="right" w:leader="dot" w:pos="8828"/>
            </w:tabs>
            <w:rPr>
              <w:rFonts w:asciiTheme="minorHAnsi" w:eastAsiaTheme="minorEastAsia" w:hAnsiTheme="minorHAnsi"/>
              <w:noProof/>
              <w:sz w:val="22"/>
              <w:lang w:eastAsia="es-MX"/>
            </w:rPr>
          </w:pPr>
          <w:hyperlink w:anchor="_Toc149506535" w:history="1">
            <w:r w:rsidR="000221DE" w:rsidRPr="00722B0B">
              <w:rPr>
                <w:rStyle w:val="Hipervnculo"/>
                <w:noProof/>
              </w:rPr>
              <w:t>Investigar las reglas de concordancia y un ejemplo a cada una de ellas.</w:t>
            </w:r>
            <w:r w:rsidR="000221DE">
              <w:rPr>
                <w:noProof/>
                <w:webHidden/>
              </w:rPr>
              <w:tab/>
            </w:r>
            <w:r w:rsidR="000221DE">
              <w:rPr>
                <w:noProof/>
                <w:webHidden/>
              </w:rPr>
              <w:fldChar w:fldCharType="begin"/>
            </w:r>
            <w:r w:rsidR="000221DE">
              <w:rPr>
                <w:noProof/>
                <w:webHidden/>
              </w:rPr>
              <w:instrText xml:space="preserve"> PAGEREF _Toc149506535 \h </w:instrText>
            </w:r>
            <w:r w:rsidR="000221DE">
              <w:rPr>
                <w:noProof/>
                <w:webHidden/>
              </w:rPr>
              <w:fldChar w:fldCharType="separate"/>
            </w:r>
            <w:r w:rsidR="002222DE">
              <w:rPr>
                <w:b/>
                <w:bCs/>
                <w:noProof/>
                <w:webHidden/>
                <w:lang w:val="es-ES"/>
              </w:rPr>
              <w:t>¡Error! Marcador no definido.</w:t>
            </w:r>
            <w:r w:rsidR="000221DE">
              <w:rPr>
                <w:noProof/>
                <w:webHidden/>
              </w:rPr>
              <w:fldChar w:fldCharType="end"/>
            </w:r>
          </w:hyperlink>
        </w:p>
        <w:p w:rsidR="005B1607" w:rsidRDefault="005B1607">
          <w:r>
            <w:rPr>
              <w:b/>
              <w:bCs/>
              <w:lang w:val="es-ES"/>
            </w:rPr>
            <w:fldChar w:fldCharType="end"/>
          </w:r>
        </w:p>
      </w:sdtContent>
    </w:sdt>
    <w:p w:rsidR="0027386D" w:rsidRDefault="0027386D" w:rsidP="005B1607">
      <w:r>
        <w:br w:type="page"/>
      </w:r>
    </w:p>
    <w:p w:rsidR="005B1607" w:rsidRDefault="00244571" w:rsidP="004971DC">
      <w:pPr>
        <w:pStyle w:val="Ttulo1"/>
        <w:jc w:val="both"/>
      </w:pPr>
      <w:bookmarkStart w:id="1" w:name="_Toc149506521"/>
      <w:r>
        <w:lastRenderedPageBreak/>
        <w:t>3. Redactar una anécdota ocurrida cuando estudiaste tu escuela secundaria (mínimo una cuartilla)</w:t>
      </w:r>
      <w:bookmarkEnd w:id="1"/>
    </w:p>
    <w:p w:rsidR="004971DC" w:rsidRDefault="004971DC" w:rsidP="004971DC">
      <w:pPr>
        <w:jc w:val="both"/>
        <w:rPr>
          <w:rFonts w:cs="Arial"/>
          <w:szCs w:val="24"/>
        </w:rPr>
      </w:pPr>
      <w:r>
        <w:rPr>
          <w:rFonts w:cs="Arial"/>
          <w:szCs w:val="24"/>
        </w:rPr>
        <w:t>Casi me asignan un 7 de calificación final en un parcial.</w:t>
      </w:r>
    </w:p>
    <w:p w:rsidR="004971DC" w:rsidRDefault="004971DC" w:rsidP="004971DC">
      <w:pPr>
        <w:spacing w:line="240" w:lineRule="auto"/>
        <w:jc w:val="both"/>
        <w:rPr>
          <w:rFonts w:cs="Arial"/>
          <w:szCs w:val="24"/>
        </w:rPr>
      </w:pPr>
      <w:r>
        <w:rPr>
          <w:rFonts w:cs="Arial"/>
          <w:szCs w:val="24"/>
        </w:rPr>
        <w:t>Recuerdo una vez me encontraba en tercero de secundaria. Terminábamos</w:t>
      </w:r>
      <w:r w:rsidRPr="00962D60">
        <w:rPr>
          <w:rFonts w:cs="Arial"/>
          <w:szCs w:val="24"/>
        </w:rPr>
        <w:t xml:space="preserve"> la temporada de</w:t>
      </w:r>
      <w:r>
        <w:rPr>
          <w:rFonts w:cs="Arial"/>
          <w:szCs w:val="24"/>
        </w:rPr>
        <w:t xml:space="preserve"> aplicación de</w:t>
      </w:r>
      <w:r w:rsidRPr="00962D60">
        <w:rPr>
          <w:rFonts w:cs="Arial"/>
          <w:szCs w:val="24"/>
        </w:rPr>
        <w:t xml:space="preserve"> exámenes</w:t>
      </w:r>
      <w:r>
        <w:rPr>
          <w:rFonts w:cs="Arial"/>
          <w:szCs w:val="24"/>
        </w:rPr>
        <w:t xml:space="preserve">, en esa ocasión </w:t>
      </w:r>
      <w:r w:rsidRPr="00962D60">
        <w:rPr>
          <w:rFonts w:cs="Arial"/>
          <w:szCs w:val="24"/>
        </w:rPr>
        <w:t>el profesor</w:t>
      </w:r>
      <w:r>
        <w:rPr>
          <w:rFonts w:cs="Arial"/>
          <w:szCs w:val="24"/>
        </w:rPr>
        <w:t xml:space="preserve"> de la materia de </w:t>
      </w:r>
      <w:proofErr w:type="gramStart"/>
      <w:r>
        <w:rPr>
          <w:rFonts w:cs="Arial"/>
          <w:szCs w:val="24"/>
        </w:rPr>
        <w:t>Español</w:t>
      </w:r>
      <w:proofErr w:type="gramEnd"/>
      <w:r>
        <w:rPr>
          <w:rFonts w:cs="Arial"/>
          <w:szCs w:val="24"/>
        </w:rPr>
        <w:t xml:space="preserve"> 3</w:t>
      </w:r>
      <w:r w:rsidRPr="00962D60">
        <w:rPr>
          <w:rFonts w:cs="Arial"/>
          <w:szCs w:val="24"/>
        </w:rPr>
        <w:t xml:space="preserve"> nos </w:t>
      </w:r>
      <w:r>
        <w:rPr>
          <w:rFonts w:cs="Arial"/>
          <w:szCs w:val="24"/>
        </w:rPr>
        <w:t>informó que la actividad del día era</w:t>
      </w:r>
      <w:r w:rsidRPr="00962D60">
        <w:rPr>
          <w:rFonts w:cs="Arial"/>
          <w:szCs w:val="24"/>
        </w:rPr>
        <w:t xml:space="preserve"> </w:t>
      </w:r>
      <w:r>
        <w:rPr>
          <w:rFonts w:cs="Arial"/>
          <w:szCs w:val="24"/>
        </w:rPr>
        <w:t>ayudarlo a revisar nuestros exámenes. El proceso para asignar el examen que íbamos a revisar era pasar por columnas a tomarlo al azar de la pila de hojas que se encontraban en el escritorio del profesor, en caso de que alguien obtuviera su propio examen debía cambiarlo con el de algún compañero.</w:t>
      </w:r>
    </w:p>
    <w:p w:rsidR="004971DC" w:rsidRDefault="004971DC" w:rsidP="004971DC">
      <w:pPr>
        <w:spacing w:line="240" w:lineRule="auto"/>
        <w:jc w:val="both"/>
        <w:rPr>
          <w:rFonts w:cs="Arial"/>
          <w:szCs w:val="24"/>
        </w:rPr>
      </w:pPr>
      <w:r>
        <w:rPr>
          <w:rFonts w:cs="Arial"/>
          <w:szCs w:val="24"/>
        </w:rPr>
        <w:t>Cuando ya cada alumno tenía asignado un examen distinto al propio, el profesor continuo a explicar el proceso para la revisión de la prueba de nuestros conocimientos, aunque hubo un problema, nosotros quedamos muy confundidos sobre cómo iba a ser el proceso de revisión y aunque se le hicieron preguntas al profesor no se veía de un buen humor así que omitimos seguir preguntando o pedirle que explicara de nuevo.</w:t>
      </w:r>
    </w:p>
    <w:p w:rsidR="004971DC" w:rsidRDefault="004971DC" w:rsidP="004971DC">
      <w:pPr>
        <w:spacing w:line="240" w:lineRule="auto"/>
        <w:jc w:val="both"/>
        <w:rPr>
          <w:rFonts w:cs="Arial"/>
          <w:szCs w:val="24"/>
        </w:rPr>
      </w:pPr>
      <w:r>
        <w:rPr>
          <w:rFonts w:cs="Arial"/>
          <w:szCs w:val="24"/>
        </w:rPr>
        <w:t xml:space="preserve">Termino la clase antes de que el profesor saliera para continuar con la siguiente clase, nos mencionó que en un lapso corto de tiempo nos diría nuestro promedio del parcial, pasaron unos pocos días, las clases eran tranquilas hasta que en la hora de la materia de </w:t>
      </w:r>
      <w:proofErr w:type="gramStart"/>
      <w:r>
        <w:rPr>
          <w:rFonts w:cs="Arial"/>
          <w:szCs w:val="24"/>
        </w:rPr>
        <w:t>Español</w:t>
      </w:r>
      <w:proofErr w:type="gramEnd"/>
      <w:r>
        <w:rPr>
          <w:rFonts w:cs="Arial"/>
          <w:szCs w:val="24"/>
        </w:rPr>
        <w:t>, el maestro llego temprano como era común y nos informó que daría nuestras calificaciones en unos momentos.</w:t>
      </w:r>
    </w:p>
    <w:p w:rsidR="004971DC" w:rsidRDefault="004971DC" w:rsidP="004971DC">
      <w:pPr>
        <w:spacing w:line="240" w:lineRule="auto"/>
        <w:jc w:val="both"/>
        <w:rPr>
          <w:rFonts w:cs="Arial"/>
          <w:szCs w:val="24"/>
        </w:rPr>
      </w:pPr>
      <w:r>
        <w:rPr>
          <w:rFonts w:cs="Arial"/>
          <w:szCs w:val="24"/>
        </w:rPr>
        <w:t xml:space="preserve">Así que el profesor dijo que debíamos estar atentos al pase de lista porque en ese momento iba a decir el promedio que obtuvimos entonces empezó a nombrar los nombres conforme más avanzaba en la lista más compañeros del salón se veían confundidos con la calificación que les había asignado el profesor, hasta que llego a mi nombre y me hizo saber que la calificación que había obtenido era un siete, me sorprendió mucho, el profesor lo noto </w:t>
      </w:r>
      <w:proofErr w:type="spellStart"/>
      <w:r>
        <w:rPr>
          <w:rFonts w:cs="Arial"/>
          <w:szCs w:val="24"/>
        </w:rPr>
        <w:t>sabia</w:t>
      </w:r>
      <w:proofErr w:type="spellEnd"/>
      <w:r>
        <w:rPr>
          <w:rFonts w:cs="Arial"/>
          <w:szCs w:val="24"/>
        </w:rPr>
        <w:t xml:space="preserve"> que mi promedio no era bajo, moví mi cabeza negando que no podía ser posible, puesto que mi examen tenía la mayoría de respuestas correctas, él me afirmó que esa era mi calificación y objete que no podía ser así, confundida me acerque con mi examen y con mi cuaderno y verifico mis argumentos, reviso detalladamente y detecto que la calificación que tenía en mi examen no era congruente, compañeros inconformes con su calificación también se acercaron y verificaron que pasaban la misma situación, su calificación en el examen también era baja con muchas respuestas correctas.</w:t>
      </w:r>
    </w:p>
    <w:p w:rsidR="004971DC" w:rsidRDefault="004971DC" w:rsidP="004971DC">
      <w:pPr>
        <w:spacing w:line="240" w:lineRule="auto"/>
        <w:jc w:val="both"/>
        <w:rPr>
          <w:rFonts w:cs="Arial"/>
          <w:szCs w:val="24"/>
        </w:rPr>
      </w:pPr>
      <w:r>
        <w:rPr>
          <w:rFonts w:cs="Arial"/>
          <w:szCs w:val="24"/>
        </w:rPr>
        <w:t>Para buscar una solución se explicó la situación al maestro y se tomó la decisión de volver a calificar de nuevo con una explicación más comprendida, de esta forma mi promedio subió a nueve y cada quien obtuvo su calificación correspondiente. A los que les había favorecido el proceso anterior quedaron desilusionados por obtener su calificación real, pero debían aceptarlo, ya que era lo correcto.</w:t>
      </w:r>
    </w:p>
    <w:p w:rsidR="005B1607" w:rsidRDefault="004971DC" w:rsidP="004971DC">
      <w:pPr>
        <w:jc w:val="both"/>
      </w:pPr>
      <w:r>
        <w:rPr>
          <w:szCs w:val="24"/>
        </w:rPr>
        <w:t>Esa anécdota aún queda en mi memoria por el impacto que tuvo en mí haber escuchado que recibía esa calificación y que aun de negarle al maestro que era imposible, él me afirmaba que sí.</w:t>
      </w:r>
      <w:r w:rsidR="005B1607">
        <w:br w:type="page"/>
      </w:r>
    </w:p>
    <w:p w:rsidR="001702AF" w:rsidRDefault="001702AF" w:rsidP="001702AF">
      <w:pPr>
        <w:pStyle w:val="Ttulo1"/>
      </w:pPr>
      <w:bookmarkStart w:id="2" w:name="_Toc149506522"/>
      <w:bookmarkStart w:id="3" w:name="_Toc149506523"/>
      <w:r>
        <w:lastRenderedPageBreak/>
        <w:t>4. Redactar el tema expuesto en clase (tecnología, música, deporte, educación). Aplicar la coherencia en el escrito.</w:t>
      </w:r>
      <w:bookmarkEnd w:id="2"/>
    </w:p>
    <w:p w:rsidR="001702AF" w:rsidRDefault="001702AF" w:rsidP="001702AF">
      <w:pPr>
        <w:spacing w:after="0" w:line="240" w:lineRule="auto"/>
        <w:jc w:val="both"/>
      </w:pPr>
      <w:r w:rsidRPr="008957DC">
        <w:t>Beneficios de la música para el estrés.</w:t>
      </w:r>
      <w:r w:rsidRPr="008957DC">
        <w:cr/>
      </w:r>
      <w:r w:rsidRPr="008957DC">
        <w:cr/>
        <w:t>Es importante señalar que los efectos de la música en el manejo del estrés pueden variar de persona a persona, ya que las preferencias musicales y las respuestas individuales pueden variar.</w:t>
      </w:r>
      <w:r w:rsidRPr="008957DC">
        <w:cr/>
      </w:r>
      <w:r w:rsidRPr="008957DC">
        <w:cr/>
        <w:t>La música se ha utilizado desde la antigüedad como forma de expresión artística y también como medio de bienestar.</w:t>
      </w:r>
      <w:r w:rsidRPr="008957DC">
        <w:cr/>
      </w:r>
      <w:r w:rsidRPr="008957DC">
        <w:cr/>
        <w:t>Existen numerosos estudios científicos que demuestran los beneficios de la música en el manejo del estrés. Algunos hallazgos y evidencia científica relevantes son:</w:t>
      </w:r>
      <w:r w:rsidRPr="008957DC">
        <w:cr/>
      </w:r>
      <w:r w:rsidRPr="008957DC">
        <w:cr/>
        <w:t>Relajación: Escuchar música relajante puede ayudar a reducir el estrés al desencadenar una respuesta de relajación en el cuerpo. La música suave, lenta y tranquila puede disminuir el ritmo cardíaco, disminuir la presión arterial y relajar los músculos, lo que contribuye a un estado general de calma y relajación.</w:t>
      </w:r>
      <w:r w:rsidRPr="008957DC">
        <w:cr/>
      </w:r>
      <w:r w:rsidRPr="008957DC">
        <w:cr/>
        <w:t>Estado de ánimo positivo: la música tiene el poder de influir en nuestro estado de ánimo. Escuchar música que nos guste y que nos haga sentir bien puede levantarnos el ánimo, aumentar la liberación de endorfinas (hormonas de la felicidad) y reducir los niveles de hormonas del estrés como el cortisol.</w:t>
      </w:r>
      <w:r w:rsidRPr="008957DC">
        <w:cr/>
      </w:r>
      <w:r w:rsidRPr="008957DC">
        <w:cr/>
        <w:t>Distracción y escapismo: la música puede actuar como una forma de distracción positiva. Al escuchar la música que nos gusta, podemos desviar nuestra atención de las fuentes de estrés y preocupación, permitiéndonos escapar temporalmente del estrés de la vida cotidiana y brindarnos alivio mental.</w:t>
      </w:r>
      <w:r w:rsidRPr="008957DC">
        <w:cr/>
      </w:r>
      <w:r w:rsidRPr="008957DC">
        <w:cr/>
        <w:t>Expresión Emocional: La música puede ser una forma de expresar y canalizar emociones. Al escuchar música que coincide con nuestro estado de ánimo o refleja nuestras emociones, podemos encontrar relajación emocional y una sensación de catarsis. Esto puede ayudar a aliviar la tensión emocional acumulada y proporcionar una sensación de alivio.</w:t>
      </w:r>
      <w:r w:rsidRPr="008957DC">
        <w:cr/>
      </w:r>
      <w:r w:rsidRPr="008957DC">
        <w:cr/>
        <w:t>Enfoque y concentración: la música instrumental en particular puede ayudar a mejorar el enfoque y la concentración. Al proporcionar un sonido de fondo agradable y discreto, la música puede ayudar a bloquear distracciones externas y aumentar la productividad en tareas que requieren atención y concentración.</w:t>
      </w:r>
      <w:r w:rsidRPr="008957DC">
        <w:cr/>
      </w:r>
      <w:r w:rsidRPr="008957DC">
        <w:cr/>
        <w:t xml:space="preserve">Musicoterapia: La musicoterapia es una disciplina reconocida que utiliza la música con fines terapéuticos. Los </w:t>
      </w:r>
      <w:proofErr w:type="spellStart"/>
      <w:r w:rsidRPr="008957DC">
        <w:t>musicoterapeutas</w:t>
      </w:r>
      <w:proofErr w:type="spellEnd"/>
      <w:r w:rsidRPr="008957DC">
        <w:t xml:space="preserve"> utilizan técnicas musicales específicas para reducir el estrés, promover la relajación, mejorar el estado de ánimo y promover la expresión emocional positiva.</w:t>
      </w:r>
      <w:r w:rsidRPr="008957DC">
        <w:cr/>
      </w:r>
      <w:r w:rsidRPr="008957DC">
        <w:cr/>
        <w:t xml:space="preserve">Niveles reducidos de cortisol: el cortisol es una hormona relacionada con el estrés. </w:t>
      </w:r>
      <w:r w:rsidRPr="008957DC">
        <w:lastRenderedPageBreak/>
        <w:t>Varios estudios han demostrado que escuchar música reduce los niveles de cortisol en el cuerpo.</w:t>
      </w:r>
      <w:r w:rsidRPr="008957DC">
        <w:cr/>
      </w:r>
      <w:r w:rsidRPr="008957DC">
        <w:cr/>
        <w:t xml:space="preserve">El tipo de música que más debes escuchar por motivos de salud es la música clásica, como composiciones de Mozart, Johann </w:t>
      </w:r>
      <w:proofErr w:type="spellStart"/>
      <w:r w:rsidRPr="008957DC">
        <w:t>Pachelbel</w:t>
      </w:r>
      <w:proofErr w:type="spellEnd"/>
      <w:r w:rsidRPr="008957DC">
        <w:t xml:space="preserve">, Claude Debussy, música instrumental: Brian, Ludovico </w:t>
      </w:r>
      <w:proofErr w:type="spellStart"/>
      <w:r w:rsidRPr="008957DC">
        <w:t>Eina</w:t>
      </w:r>
      <w:proofErr w:type="spellEnd"/>
      <w:r w:rsidRPr="008957DC">
        <w:t xml:space="preserve">, </w:t>
      </w:r>
      <w:proofErr w:type="spellStart"/>
      <w:r w:rsidRPr="008957DC">
        <w:t>Yiruma</w:t>
      </w:r>
      <w:proofErr w:type="spellEnd"/>
      <w:r w:rsidRPr="008957DC">
        <w:t>, música ambiental: sonidos del mar, música de meditación o similares. preferencia de la propia persona.</w:t>
      </w:r>
      <w:r w:rsidRPr="008957DC">
        <w:cr/>
      </w:r>
      <w:r w:rsidRPr="008957DC">
        <w:cr/>
        <w:t>En resumen, la música mejora el estado de ánimo, la relajación y reduce la ansiedad, entre otras cosas, lo que conlleva menos estrés y tiene numerosos beneficios para la salud porque libera una sustancia llamada dopamina, un neurotransmisor que tiene efectos positivos para que nuestro cuerpo nos haga sentir bien.</w:t>
      </w:r>
      <w:r w:rsidRPr="008957DC">
        <w:cr/>
      </w:r>
    </w:p>
    <w:p w:rsidR="001702AF" w:rsidRDefault="001702AF" w:rsidP="001702AF">
      <w:r>
        <w:br w:type="page"/>
      </w:r>
    </w:p>
    <w:p w:rsidR="0002097B" w:rsidRDefault="0002097B" w:rsidP="008957DC">
      <w:pPr>
        <w:pStyle w:val="Ttulo1"/>
        <w:rPr>
          <w:ins w:id="4" w:author="yaret" w:date="2023-10-30T18:57:00Z"/>
        </w:rPr>
      </w:pPr>
      <w:r>
        <w:lastRenderedPageBreak/>
        <w:t xml:space="preserve">5. </w:t>
      </w:r>
      <w:r w:rsidR="008957DC">
        <w:t xml:space="preserve">Investigar </w:t>
      </w:r>
      <w:r>
        <w:t>reglas de concordancia diferentes a las vistas en la clase. Mostrar ejemplos de cada una de ellas.</w:t>
      </w:r>
      <w:bookmarkEnd w:id="3"/>
      <w:r>
        <w:t xml:space="preserve"> </w:t>
      </w:r>
    </w:p>
    <w:p w:rsidR="00715507" w:rsidRPr="0043396E" w:rsidRDefault="00715507">
      <w:pPr>
        <w:jc w:val="both"/>
        <w:pPrChange w:id="5" w:author="yaret" w:date="2023-10-30T19:24:00Z">
          <w:pPr>
            <w:pStyle w:val="Ttulo1"/>
          </w:pPr>
        </w:pPrChange>
      </w:pPr>
      <w:ins w:id="6" w:author="yaret" w:date="2023-10-30T18:57:00Z">
        <w:r w:rsidRPr="00715507">
          <w:t>Las reglas de concordancia en los textos son fundamentales para garantizar la coherencia y comprensión de la información. Estas reglas se aplican a género, número y tiempo verbal. Es importante tener en cuenta estas reglas al redactar para evitar confusiones y errores gramaticales.</w:t>
        </w:r>
      </w:ins>
    </w:p>
    <w:p w:rsidR="00080D27" w:rsidRDefault="00080D27" w:rsidP="0035787B">
      <w:pPr>
        <w:spacing w:line="240" w:lineRule="auto"/>
        <w:jc w:val="both"/>
        <w:rPr>
          <w:ins w:id="7" w:author="yaret" w:date="2023-10-30T19:13:00Z"/>
        </w:rPr>
      </w:pPr>
      <w:r>
        <w:t xml:space="preserve">La concordancia consiste en hacer coincidir </w:t>
      </w:r>
      <w:ins w:id="8" w:author="yaret" w:date="2023-10-30T18:58:00Z">
        <w:r w:rsidR="00715507">
          <w:t xml:space="preserve">los </w:t>
        </w:r>
      </w:ins>
      <w:del w:id="9" w:author="yaret" w:date="2023-10-30T18:58:00Z">
        <w:r w:rsidDel="00715507">
          <w:delText xml:space="preserve">en género, número y persona </w:delText>
        </w:r>
      </w:del>
      <w:r w:rsidRPr="00BA5C9A">
        <w:t>elementos de una oración. Existe dos tipos de concordancia, la nominal y la verbal.</w:t>
      </w:r>
    </w:p>
    <w:p w:rsidR="00715507" w:rsidRDefault="00715507" w:rsidP="00BA5C9A">
      <w:pPr>
        <w:jc w:val="both"/>
      </w:pPr>
      <w:ins w:id="10" w:author="yaret" w:date="2023-10-30T19:13:00Z">
        <w:r w:rsidRPr="00715507">
          <w:t>En resumen, la concordancia nominal es una regla gramatical que establece la relación de acuerdo entre los elementos de una oración</w:t>
        </w:r>
      </w:ins>
      <w:ins w:id="11" w:author="yaret" w:date="2023-10-30T19:24:00Z">
        <w:r>
          <w:t xml:space="preserve">, </w:t>
        </w:r>
        <w:r w:rsidRPr="00195BFB">
          <w:t>es aquella que establecen el sustantivo (o pronombre) y sus adjuntos (determinantes y adjetivos) en relación con el género (femenino o masculino) y el número (singular o plural); así, si es un sustantivo femenino singular, sus adjuntos deberán concordar en femenino singular</w:t>
        </w:r>
      </w:ins>
      <w:ins w:id="12" w:author="yaret" w:date="2023-10-30T19:13:00Z">
        <w:r w:rsidRPr="00715507">
          <w:t>.</w:t>
        </w:r>
      </w:ins>
    </w:p>
    <w:p w:rsidR="00A320FB" w:rsidRPr="00A320FB" w:rsidRDefault="00A320FB" w:rsidP="00292EA9">
      <w:pPr>
        <w:pStyle w:val="Prrafodelista"/>
        <w:numPr>
          <w:ilvl w:val="0"/>
          <w:numId w:val="21"/>
        </w:numPr>
        <w:spacing w:after="0" w:line="240" w:lineRule="auto"/>
        <w:jc w:val="both"/>
      </w:pPr>
      <w:r w:rsidRPr="00A320FB">
        <w:t>La casa y el carro son blancos.</w:t>
      </w:r>
    </w:p>
    <w:p w:rsidR="00A320FB" w:rsidRPr="00A320FB" w:rsidRDefault="00A320FB" w:rsidP="00292EA9">
      <w:pPr>
        <w:pStyle w:val="Prrafodelista"/>
        <w:numPr>
          <w:ilvl w:val="0"/>
          <w:numId w:val="21"/>
        </w:numPr>
        <w:spacing w:after="0" w:line="240" w:lineRule="auto"/>
        <w:jc w:val="both"/>
      </w:pPr>
      <w:r w:rsidRPr="00A320FB">
        <w:t>El perro y el gato con de los mismos dueños.</w:t>
      </w:r>
    </w:p>
    <w:p w:rsidR="00A320FB" w:rsidRPr="00A320FB" w:rsidRDefault="00A320FB" w:rsidP="00292EA9">
      <w:pPr>
        <w:pStyle w:val="Prrafodelista"/>
        <w:numPr>
          <w:ilvl w:val="0"/>
          <w:numId w:val="21"/>
        </w:numPr>
        <w:spacing w:after="0" w:line="240" w:lineRule="auto"/>
        <w:jc w:val="both"/>
      </w:pPr>
      <w:r w:rsidRPr="00A320FB">
        <w:t>La chaqueta y la camisa son del mismo color.</w:t>
      </w:r>
    </w:p>
    <w:p w:rsidR="00A320FB" w:rsidRPr="00A320FB" w:rsidRDefault="00A320FB" w:rsidP="00292EA9">
      <w:pPr>
        <w:pStyle w:val="Prrafodelista"/>
        <w:numPr>
          <w:ilvl w:val="0"/>
          <w:numId w:val="21"/>
        </w:numPr>
        <w:spacing w:after="0" w:line="240" w:lineRule="auto"/>
        <w:jc w:val="both"/>
      </w:pPr>
      <w:r w:rsidRPr="00A320FB">
        <w:t>La franela y el abrigo son míos.</w:t>
      </w:r>
    </w:p>
    <w:p w:rsidR="00A320FB" w:rsidRPr="00A320FB" w:rsidRDefault="00A320FB" w:rsidP="00292EA9">
      <w:pPr>
        <w:pStyle w:val="Prrafodelista"/>
        <w:numPr>
          <w:ilvl w:val="0"/>
          <w:numId w:val="21"/>
        </w:numPr>
        <w:spacing w:after="0" w:line="240" w:lineRule="auto"/>
        <w:jc w:val="both"/>
      </w:pPr>
      <w:r w:rsidRPr="00A320FB">
        <w:t>Le gustan los colores azul y morado.</w:t>
      </w:r>
    </w:p>
    <w:p w:rsidR="00A320FB" w:rsidRPr="00A320FB" w:rsidRDefault="00A320FB" w:rsidP="00292EA9">
      <w:pPr>
        <w:pStyle w:val="Prrafodelista"/>
        <w:numPr>
          <w:ilvl w:val="0"/>
          <w:numId w:val="21"/>
        </w:numPr>
        <w:spacing w:after="0" w:line="240" w:lineRule="auto"/>
        <w:jc w:val="both"/>
      </w:pPr>
      <w:r w:rsidRPr="00A320FB">
        <w:t>No podía evitar no saludar a tus amigos, Juan y marcos.</w:t>
      </w:r>
    </w:p>
    <w:p w:rsidR="00A320FB" w:rsidRPr="00A320FB" w:rsidRDefault="00A320FB" w:rsidP="00292EA9">
      <w:pPr>
        <w:pStyle w:val="Prrafodelista"/>
        <w:numPr>
          <w:ilvl w:val="0"/>
          <w:numId w:val="21"/>
        </w:numPr>
        <w:spacing w:after="0" w:line="240" w:lineRule="auto"/>
        <w:jc w:val="both"/>
      </w:pPr>
      <w:r w:rsidRPr="00A320FB">
        <w:t>Las flores son de María y de su tía.</w:t>
      </w:r>
    </w:p>
    <w:p w:rsidR="00A320FB" w:rsidRPr="00A320FB" w:rsidRDefault="00A320FB" w:rsidP="00292EA9">
      <w:pPr>
        <w:pStyle w:val="Prrafodelista"/>
        <w:numPr>
          <w:ilvl w:val="0"/>
          <w:numId w:val="21"/>
        </w:numPr>
        <w:spacing w:after="0" w:line="240" w:lineRule="auto"/>
        <w:jc w:val="both"/>
      </w:pPr>
      <w:r w:rsidRPr="00A320FB">
        <w:t>Esas cosas son de Juan.</w:t>
      </w:r>
    </w:p>
    <w:p w:rsidR="00A320FB" w:rsidRPr="00A320FB" w:rsidRDefault="00A320FB" w:rsidP="00292EA9">
      <w:pPr>
        <w:pStyle w:val="Prrafodelista"/>
        <w:numPr>
          <w:ilvl w:val="0"/>
          <w:numId w:val="21"/>
        </w:numPr>
        <w:spacing w:after="0" w:line="240" w:lineRule="auto"/>
        <w:jc w:val="both"/>
      </w:pPr>
      <w:r w:rsidRPr="00A320FB">
        <w:t>Los marcadores son negro y verde.</w:t>
      </w:r>
    </w:p>
    <w:p w:rsidR="00A320FB" w:rsidRPr="00A320FB" w:rsidRDefault="00A320FB" w:rsidP="00292EA9">
      <w:pPr>
        <w:pStyle w:val="Prrafodelista"/>
        <w:numPr>
          <w:ilvl w:val="0"/>
          <w:numId w:val="21"/>
        </w:numPr>
        <w:spacing w:after="0" w:line="240" w:lineRule="auto"/>
        <w:jc w:val="both"/>
      </w:pPr>
      <w:r w:rsidRPr="00A320FB">
        <w:t>Las gallinas poseen un solo dueño.</w:t>
      </w:r>
    </w:p>
    <w:p w:rsidR="00A320FB" w:rsidRDefault="00A320FB" w:rsidP="00292EA9">
      <w:pPr>
        <w:jc w:val="both"/>
        <w:rPr>
          <w:ins w:id="13" w:author="yaret" w:date="2023-10-30T19:20:00Z"/>
        </w:rPr>
      </w:pPr>
    </w:p>
    <w:p w:rsidR="00715507" w:rsidRDefault="00715507" w:rsidP="0035787B">
      <w:pPr>
        <w:spacing w:after="0" w:line="240" w:lineRule="auto"/>
        <w:jc w:val="both"/>
      </w:pPr>
      <w:ins w:id="14" w:author="yaret" w:date="2023-10-30T19:20:00Z">
        <w:r w:rsidRPr="00A320FB">
          <w:t xml:space="preserve">En </w:t>
        </w:r>
      </w:ins>
      <w:ins w:id="15" w:author="yaret" w:date="2023-10-30T19:21:00Z">
        <w:r w:rsidRPr="00A320FB">
          <w:t>l</w:t>
        </w:r>
      </w:ins>
      <w:ins w:id="16" w:author="yaret" w:date="2023-10-30T19:20:00Z">
        <w:r w:rsidRPr="00A320FB">
          <w:t>a concordancia verbal los verbos deben estar en modo indicativo para garantizar la correcta comunicación y comprensión del mensaje</w:t>
        </w:r>
      </w:ins>
      <w:ins w:id="17" w:author="yaret" w:date="2023-10-30T19:23:00Z">
        <w:r w:rsidRPr="00A320FB">
          <w:t xml:space="preserve">, </w:t>
        </w:r>
        <w:r w:rsidRPr="00A320FB">
          <w:rPr>
            <w:rPrChange w:id="18" w:author="yaret" w:date="2023-10-30T19:23:00Z">
              <w:rPr>
                <w:rFonts w:cs="Arial"/>
                <w:color w:val="515151"/>
                <w:sz w:val="21"/>
                <w:szCs w:val="21"/>
                <w:shd w:val="clear" w:color="auto" w:fill="FFFFFF"/>
              </w:rPr>
            </w:rPrChange>
          </w:rPr>
          <w:t>es aquella que se establece entre el núcleo del sujeto (sustantivo o pronombre) y el núcleo del predicado (verbo) en número (singular o plural) y persona (primera, segu</w:t>
        </w:r>
        <w:r w:rsidRPr="00A320FB">
          <w:t>nda o tercera)</w:t>
        </w:r>
      </w:ins>
      <w:ins w:id="19" w:author="yaret" w:date="2023-10-30T19:24:00Z">
        <w:r w:rsidRPr="00A320FB">
          <w:t>.</w:t>
        </w:r>
      </w:ins>
    </w:p>
    <w:p w:rsidR="00A320FB" w:rsidRPr="00A320FB" w:rsidRDefault="00A320FB" w:rsidP="00A320FB">
      <w:pPr>
        <w:spacing w:after="0" w:line="240" w:lineRule="auto"/>
        <w:jc w:val="both"/>
      </w:pPr>
    </w:p>
    <w:p w:rsidR="00A320FB" w:rsidRPr="00A320FB" w:rsidRDefault="00A320FB" w:rsidP="00A320FB">
      <w:pPr>
        <w:pStyle w:val="Prrafodelista"/>
        <w:numPr>
          <w:ilvl w:val="0"/>
          <w:numId w:val="25"/>
        </w:numPr>
        <w:spacing w:after="0" w:line="240" w:lineRule="auto"/>
        <w:jc w:val="both"/>
      </w:pPr>
      <w:r w:rsidRPr="00A320FB">
        <w:t>El niño y el perro juegan en el salón.</w:t>
      </w:r>
    </w:p>
    <w:p w:rsidR="00A320FB" w:rsidRPr="00A320FB" w:rsidRDefault="00A320FB" w:rsidP="00A320FB">
      <w:pPr>
        <w:pStyle w:val="Prrafodelista"/>
        <w:numPr>
          <w:ilvl w:val="0"/>
          <w:numId w:val="25"/>
        </w:numPr>
        <w:spacing w:after="0" w:line="240" w:lineRule="auto"/>
        <w:jc w:val="both"/>
      </w:pPr>
      <w:r w:rsidRPr="00A320FB">
        <w:t>El jinete y el caballo estaban cansados.</w:t>
      </w:r>
    </w:p>
    <w:p w:rsidR="00A320FB" w:rsidRPr="00A320FB" w:rsidRDefault="00A320FB" w:rsidP="00A320FB">
      <w:pPr>
        <w:pStyle w:val="Prrafodelista"/>
        <w:numPr>
          <w:ilvl w:val="0"/>
          <w:numId w:val="25"/>
        </w:numPr>
        <w:spacing w:after="0" w:line="240" w:lineRule="auto"/>
        <w:jc w:val="both"/>
      </w:pPr>
      <w:r w:rsidRPr="00A320FB">
        <w:t>Sumar y restar no es lo suyo.</w:t>
      </w:r>
    </w:p>
    <w:p w:rsidR="00A320FB" w:rsidRPr="00A320FB" w:rsidRDefault="00A320FB" w:rsidP="00A320FB">
      <w:pPr>
        <w:pStyle w:val="Prrafodelista"/>
        <w:numPr>
          <w:ilvl w:val="0"/>
          <w:numId w:val="25"/>
        </w:numPr>
        <w:spacing w:after="0" w:line="240" w:lineRule="auto"/>
        <w:jc w:val="both"/>
      </w:pPr>
      <w:r w:rsidRPr="00A320FB">
        <w:t>Trabajar y estudiar es necesario para la vida.</w:t>
      </w:r>
    </w:p>
    <w:p w:rsidR="00A320FB" w:rsidRPr="00A320FB" w:rsidRDefault="00A320FB" w:rsidP="00A320FB">
      <w:pPr>
        <w:pStyle w:val="Prrafodelista"/>
        <w:numPr>
          <w:ilvl w:val="0"/>
          <w:numId w:val="25"/>
        </w:numPr>
        <w:spacing w:after="0" w:line="240" w:lineRule="auto"/>
        <w:jc w:val="both"/>
      </w:pPr>
      <w:r w:rsidRPr="00A320FB">
        <w:t>Le gusta que la quieran y que la mimen.</w:t>
      </w:r>
    </w:p>
    <w:p w:rsidR="00A320FB" w:rsidRPr="00A320FB" w:rsidRDefault="00A320FB" w:rsidP="00A320FB">
      <w:pPr>
        <w:pStyle w:val="Prrafodelista"/>
        <w:numPr>
          <w:ilvl w:val="0"/>
          <w:numId w:val="25"/>
        </w:numPr>
        <w:spacing w:after="0" w:line="240" w:lineRule="auto"/>
        <w:jc w:val="both"/>
      </w:pPr>
      <w:r w:rsidRPr="00A320FB">
        <w:t>Ni el arte moderno ni el abstracto me gustan.</w:t>
      </w:r>
    </w:p>
    <w:p w:rsidR="00A320FB" w:rsidRPr="00A320FB" w:rsidRDefault="00A320FB" w:rsidP="00A320FB">
      <w:pPr>
        <w:pStyle w:val="Prrafodelista"/>
        <w:numPr>
          <w:ilvl w:val="0"/>
          <w:numId w:val="25"/>
        </w:numPr>
        <w:spacing w:after="0" w:line="240" w:lineRule="auto"/>
        <w:jc w:val="both"/>
      </w:pPr>
      <w:r w:rsidRPr="00A320FB">
        <w:t>No me gusta/gustan ni el arte moderno ni el abstracto</w:t>
      </w:r>
    </w:p>
    <w:p w:rsidR="00A320FB" w:rsidRPr="00A320FB" w:rsidRDefault="00A320FB" w:rsidP="00A320FB">
      <w:pPr>
        <w:spacing w:after="0" w:line="240" w:lineRule="auto"/>
        <w:jc w:val="both"/>
        <w:rPr>
          <w:ins w:id="20" w:author="yaret" w:date="2023-10-30T19:01:00Z"/>
        </w:rPr>
      </w:pPr>
    </w:p>
    <w:p w:rsidR="00715507" w:rsidRDefault="00715507" w:rsidP="00A320FB">
      <w:pPr>
        <w:spacing w:after="0" w:line="240" w:lineRule="auto"/>
        <w:jc w:val="both"/>
      </w:pPr>
      <w:ins w:id="21" w:author="yaret" w:date="2023-10-30T19:01:00Z">
        <w:r w:rsidRPr="00A320FB">
          <w:t>La concordancia de género se refiere a la correspondencia entre</w:t>
        </w:r>
        <w:r w:rsidRPr="00715507">
          <w:t xml:space="preserve"> el género del sustantivo y los demás elementos de la oración, como los adjetivos y los pronombres. Por ejemplo, si el sustantivo es de género femenino, los adjetivos y pronombres que lo acompañen también deben ser de género femenino.</w:t>
        </w:r>
      </w:ins>
    </w:p>
    <w:p w:rsidR="00A320FB" w:rsidRDefault="00A320FB" w:rsidP="00A320FB">
      <w:pPr>
        <w:spacing w:after="0" w:line="240" w:lineRule="auto"/>
        <w:jc w:val="both"/>
      </w:pPr>
    </w:p>
    <w:p w:rsidR="002E3E01" w:rsidRDefault="002E3E01" w:rsidP="002E3E01">
      <w:pPr>
        <w:pStyle w:val="Prrafodelista"/>
        <w:numPr>
          <w:ilvl w:val="0"/>
          <w:numId w:val="26"/>
        </w:numPr>
        <w:spacing w:after="0" w:line="240" w:lineRule="auto"/>
        <w:jc w:val="both"/>
      </w:pPr>
      <w:r>
        <w:lastRenderedPageBreak/>
        <w:t>La canica es blanca, pequeña y bonita.</w:t>
      </w:r>
    </w:p>
    <w:p w:rsidR="002E3E01" w:rsidRDefault="002E3E01" w:rsidP="002E3E01">
      <w:pPr>
        <w:pStyle w:val="Prrafodelista"/>
        <w:numPr>
          <w:ilvl w:val="0"/>
          <w:numId w:val="26"/>
        </w:numPr>
        <w:spacing w:after="0" w:line="240" w:lineRule="auto"/>
        <w:jc w:val="both"/>
      </w:pPr>
      <w:r>
        <w:t>Las plumas están grandes.</w:t>
      </w:r>
    </w:p>
    <w:p w:rsidR="002E3E01" w:rsidRDefault="002E3E01" w:rsidP="002E3E01">
      <w:pPr>
        <w:pStyle w:val="Prrafodelista"/>
        <w:numPr>
          <w:ilvl w:val="0"/>
          <w:numId w:val="26"/>
        </w:numPr>
        <w:spacing w:after="0" w:line="240" w:lineRule="auto"/>
        <w:jc w:val="both"/>
      </w:pPr>
      <w:r>
        <w:t>Una casa muy vieja.</w:t>
      </w:r>
    </w:p>
    <w:p w:rsidR="002E3E01" w:rsidRDefault="002E3E01" w:rsidP="00A320FB">
      <w:pPr>
        <w:spacing w:after="0" w:line="240" w:lineRule="auto"/>
        <w:jc w:val="both"/>
        <w:rPr>
          <w:ins w:id="22" w:author="yaret" w:date="2023-10-30T19:01:00Z"/>
        </w:rPr>
      </w:pPr>
    </w:p>
    <w:p w:rsidR="00715507" w:rsidRDefault="00715507" w:rsidP="00BA5C9A">
      <w:pPr>
        <w:jc w:val="both"/>
      </w:pPr>
      <w:ins w:id="23" w:author="yaret" w:date="2023-10-30T19:01:00Z">
        <w:r w:rsidRPr="00715507">
          <w:t>La concordancia de número se refiere a la correspondencia entre el número del sustantivo y los demás elementos de la oración. Por ejemplo, si el sustantivo está en plural, los adjetivos y pronombres que lo acompañen también deben estar en plural.</w:t>
        </w:r>
      </w:ins>
    </w:p>
    <w:p w:rsidR="002E3E01" w:rsidRPr="002E3E01" w:rsidRDefault="002E3E01" w:rsidP="002E3E01">
      <w:pPr>
        <w:pStyle w:val="Prrafodelista"/>
        <w:numPr>
          <w:ilvl w:val="0"/>
          <w:numId w:val="27"/>
        </w:numPr>
        <w:spacing w:after="0" w:line="240" w:lineRule="auto"/>
        <w:jc w:val="both"/>
      </w:pPr>
      <w:r w:rsidRPr="002E3E01">
        <w:t>Se veían rostros amarillos pálidos</w:t>
      </w:r>
    </w:p>
    <w:p w:rsidR="002E3E01" w:rsidRPr="002E3E01" w:rsidRDefault="002E3E01" w:rsidP="002E3E01">
      <w:pPr>
        <w:pStyle w:val="Prrafodelista"/>
        <w:numPr>
          <w:ilvl w:val="0"/>
          <w:numId w:val="27"/>
        </w:numPr>
        <w:spacing w:after="0" w:line="240" w:lineRule="auto"/>
        <w:jc w:val="both"/>
      </w:pPr>
      <w:r w:rsidRPr="002E3E01">
        <w:t>Yo me llamo Luis</w:t>
      </w:r>
    </w:p>
    <w:p w:rsidR="002E3E01" w:rsidRDefault="002E3E01" w:rsidP="002E3E01">
      <w:pPr>
        <w:pStyle w:val="Prrafodelista"/>
        <w:numPr>
          <w:ilvl w:val="0"/>
          <w:numId w:val="27"/>
        </w:numPr>
        <w:spacing w:after="0" w:line="240" w:lineRule="auto"/>
        <w:jc w:val="both"/>
      </w:pPr>
      <w:r w:rsidRPr="002E3E01">
        <w:t>La casa ha estado abandonada,</w:t>
      </w:r>
    </w:p>
    <w:p w:rsidR="002E3E01" w:rsidRPr="002E3E01" w:rsidRDefault="002E3E01" w:rsidP="002E3E01">
      <w:pPr>
        <w:pStyle w:val="Prrafodelista"/>
        <w:spacing w:after="0" w:line="240" w:lineRule="auto"/>
        <w:jc w:val="both"/>
        <w:rPr>
          <w:ins w:id="24" w:author="yaret" w:date="2023-10-30T19:05:00Z"/>
        </w:rPr>
      </w:pPr>
    </w:p>
    <w:p w:rsidR="00715507" w:rsidRDefault="00715507" w:rsidP="00BA5C9A">
      <w:pPr>
        <w:jc w:val="both"/>
      </w:pPr>
      <w:ins w:id="25" w:author="yaret" w:date="2023-10-30T19:05:00Z">
        <w:r w:rsidRPr="00715507">
          <w:t>La concordancia de persona se refiere a la correspondencia entre el sujeto de la oración y el verbo. Por ejemplo, si el sujeto está en tercera persona, el verbo también debe estar en tercera persona.</w:t>
        </w:r>
      </w:ins>
    </w:p>
    <w:p w:rsidR="002E3E01" w:rsidRPr="00A34C56" w:rsidRDefault="00A34C56" w:rsidP="00A34C56">
      <w:pPr>
        <w:pStyle w:val="Prrafodelista"/>
        <w:numPr>
          <w:ilvl w:val="0"/>
          <w:numId w:val="28"/>
        </w:numPr>
        <w:spacing w:after="0" w:line="240" w:lineRule="auto"/>
      </w:pPr>
      <w:r w:rsidRPr="00A34C56">
        <w:t>Cuando me despierto por las mañanas, todavía estoy medio dormido.</w:t>
      </w:r>
    </w:p>
    <w:p w:rsidR="002E3E01" w:rsidRDefault="00A34C56" w:rsidP="00A34C56">
      <w:pPr>
        <w:pStyle w:val="Prrafodelista"/>
        <w:numPr>
          <w:ilvl w:val="0"/>
          <w:numId w:val="28"/>
        </w:numPr>
        <w:spacing w:after="0" w:line="240" w:lineRule="auto"/>
      </w:pPr>
      <w:r w:rsidRPr="00A34C56">
        <w:t>Mi padre estudia inglés por las tardes. Va a una academia y aprende bastante rápido.</w:t>
      </w:r>
    </w:p>
    <w:p w:rsidR="00A34C56" w:rsidRDefault="00A34C56" w:rsidP="00A34C56">
      <w:pPr>
        <w:pStyle w:val="Prrafodelista"/>
        <w:spacing w:after="0" w:line="240" w:lineRule="auto"/>
        <w:rPr>
          <w:ins w:id="26" w:author="yaret" w:date="2023-10-30T19:05:00Z"/>
        </w:rPr>
      </w:pPr>
    </w:p>
    <w:p w:rsidR="00715507" w:rsidRDefault="00715507" w:rsidP="00BA5C9A">
      <w:pPr>
        <w:jc w:val="both"/>
      </w:pPr>
      <w:ins w:id="27" w:author="yaret" w:date="2023-10-30T19:06:00Z">
        <w:r w:rsidRPr="00715507">
          <w:t>La concordancia de modo se refiere a la correspondencia entre el modo verbal del verbo principal y los demás verbos de la oración. Por ejemplo, si el verbo principal está en modo indicativo, los demás verbos también deben estar en modo indicativo.</w:t>
        </w:r>
      </w:ins>
    </w:p>
    <w:p w:rsidR="002E3E01" w:rsidRDefault="00A34C56" w:rsidP="00A34C56">
      <w:pPr>
        <w:pStyle w:val="Prrafodelista"/>
        <w:numPr>
          <w:ilvl w:val="0"/>
          <w:numId w:val="29"/>
        </w:numPr>
        <w:spacing w:line="240" w:lineRule="auto"/>
        <w:jc w:val="both"/>
      </w:pPr>
      <w:r>
        <w:t>He avanzado.</w:t>
      </w:r>
    </w:p>
    <w:p w:rsidR="00A34C56" w:rsidRDefault="00A34C56" w:rsidP="00A34C56">
      <w:pPr>
        <w:pStyle w:val="Prrafodelista"/>
        <w:numPr>
          <w:ilvl w:val="0"/>
          <w:numId w:val="29"/>
        </w:numPr>
        <w:spacing w:line="240" w:lineRule="auto"/>
        <w:jc w:val="both"/>
      </w:pPr>
      <w:r>
        <w:t>Ojalá avance.</w:t>
      </w:r>
    </w:p>
    <w:p w:rsidR="002E3E01" w:rsidRDefault="00A34C56" w:rsidP="00BA5C9A">
      <w:pPr>
        <w:pStyle w:val="Prrafodelista"/>
        <w:numPr>
          <w:ilvl w:val="0"/>
          <w:numId w:val="29"/>
        </w:numPr>
        <w:spacing w:line="240" w:lineRule="auto"/>
        <w:jc w:val="both"/>
        <w:rPr>
          <w:ins w:id="28" w:author="yaret" w:date="2023-10-30T19:06:00Z"/>
        </w:rPr>
      </w:pPr>
      <w:r>
        <w:t>Tú avanza también.</w:t>
      </w:r>
    </w:p>
    <w:p w:rsidR="00715507" w:rsidRDefault="00715507" w:rsidP="00BA5C9A">
      <w:pPr>
        <w:jc w:val="both"/>
        <w:rPr>
          <w:ins w:id="29" w:author="yaret" w:date="2023-10-30T19:06:00Z"/>
        </w:rPr>
      </w:pPr>
      <w:ins w:id="30" w:author="yaret" w:date="2023-10-30T19:06:00Z">
        <w:r w:rsidRPr="00715507">
          <w:t>En resumen, la concordancia en los textos es esencial para asegurar la coherencia y comprensión de la información. Al aplicar las reglas de concordancia de género, número, tiempo verbal, persona y modo, se evitan confusiones y errores gramaticales en la redacción. Es importante tener en cuenta estas reglas al redactar cualquier tipo de texto para garantizar</w:t>
        </w:r>
      </w:ins>
    </w:p>
    <w:p w:rsidR="00715507" w:rsidRPr="00BA5C9A" w:rsidDel="00715507" w:rsidRDefault="00715507" w:rsidP="00BA5C9A">
      <w:pPr>
        <w:jc w:val="both"/>
        <w:rPr>
          <w:del w:id="31" w:author="yaret" w:date="2023-10-30T19:24:00Z"/>
        </w:rPr>
      </w:pPr>
    </w:p>
    <w:p w:rsidR="0002097B" w:rsidRPr="00080D27" w:rsidRDefault="0002097B" w:rsidP="00080D27">
      <w:pPr>
        <w:jc w:val="both"/>
      </w:pPr>
      <w:r w:rsidRPr="00080D27">
        <w:br w:type="page"/>
      </w:r>
    </w:p>
    <w:p w:rsidR="0002097B" w:rsidRDefault="0002097B" w:rsidP="0002097B">
      <w:pPr>
        <w:pStyle w:val="Ttulo1"/>
        <w:rPr>
          <w:ins w:id="32" w:author="yaret" w:date="2023-10-29T22:51:00Z"/>
        </w:rPr>
      </w:pPr>
      <w:bookmarkStart w:id="33" w:name="_Toc149506524"/>
      <w:r>
        <w:lastRenderedPageBreak/>
        <w:t>6. Realizar las actividades 5 -12 sobre normas y reglas ortográficas de puntuación.</w:t>
      </w:r>
      <w:bookmarkEnd w:id="33"/>
    </w:p>
    <w:p w:rsidR="001853DD" w:rsidRPr="006E333F" w:rsidRDefault="001853DD">
      <w:pPr>
        <w:rPr>
          <w:b/>
        </w:rPr>
        <w:pPrChange w:id="34" w:author="yaret" w:date="2023-10-29T22:51:00Z">
          <w:pPr>
            <w:pStyle w:val="Ttulo1"/>
          </w:pPr>
        </w:pPrChange>
      </w:pPr>
      <w:ins w:id="35" w:author="yaret" w:date="2023-10-29T22:51:00Z">
        <w:r w:rsidRPr="006E333F">
          <w:rPr>
            <w:b/>
          </w:rPr>
          <w:t>Actividad 5</w:t>
        </w:r>
      </w:ins>
    </w:p>
    <w:p w:rsidR="0037779F" w:rsidRDefault="0001621C" w:rsidP="0001621C">
      <w:r>
        <w:t>A</w:t>
      </w:r>
    </w:p>
    <w:p w:rsidR="0037779F" w:rsidRDefault="0037779F" w:rsidP="004A7C53">
      <w:pPr>
        <w:pStyle w:val="Prrafodelista"/>
        <w:numPr>
          <w:ilvl w:val="0"/>
          <w:numId w:val="12"/>
        </w:numPr>
        <w:spacing w:after="0" w:line="240" w:lineRule="auto"/>
        <w:jc w:val="both"/>
      </w:pPr>
      <w:r w:rsidRPr="004A7C53">
        <w:rPr>
          <w:color w:val="FF0000"/>
        </w:rPr>
        <w:t>É</w:t>
      </w:r>
      <w:r>
        <w:t xml:space="preserve">l es un gran chico </w:t>
      </w:r>
      <w:r w:rsidRPr="004A7C53">
        <w:rPr>
          <w:color w:val="FF0000"/>
        </w:rPr>
        <w:t>é</w:t>
      </w:r>
      <w:r>
        <w:t xml:space="preserve">l sabe lo que hace </w:t>
      </w:r>
      <w:r w:rsidRPr="004A7C53">
        <w:rPr>
          <w:color w:val="FF0000"/>
        </w:rPr>
        <w:t>é</w:t>
      </w:r>
      <w:r>
        <w:t>l es mi amigo.</w:t>
      </w:r>
    </w:p>
    <w:p w:rsidR="0037779F" w:rsidRDefault="0037779F" w:rsidP="004A7C53">
      <w:pPr>
        <w:pStyle w:val="Prrafodelista"/>
        <w:numPr>
          <w:ilvl w:val="0"/>
          <w:numId w:val="12"/>
        </w:numPr>
        <w:spacing w:after="0" w:line="240" w:lineRule="auto"/>
        <w:jc w:val="both"/>
      </w:pPr>
      <w:r>
        <w:t xml:space="preserve">Yo tengo mi libro </w:t>
      </w:r>
      <w:r w:rsidRPr="004A7C53">
        <w:rPr>
          <w:color w:val="FF0000"/>
        </w:rPr>
        <w:t>é</w:t>
      </w:r>
      <w:r>
        <w:t>l tiene el suyo.</w:t>
      </w:r>
    </w:p>
    <w:p w:rsidR="006A4BD8" w:rsidRPr="006A4BD8" w:rsidRDefault="006A4BD8" w:rsidP="004A7C53">
      <w:pPr>
        <w:pStyle w:val="Prrafodelista"/>
        <w:numPr>
          <w:ilvl w:val="0"/>
          <w:numId w:val="12"/>
        </w:numPr>
        <w:spacing w:after="0" w:line="240" w:lineRule="auto"/>
        <w:jc w:val="both"/>
      </w:pPr>
      <w:r w:rsidRPr="006A4BD8">
        <w:t xml:space="preserve">El primer premio y el segundo son poco para </w:t>
      </w:r>
      <w:r w:rsidRPr="004A7C53">
        <w:rPr>
          <w:color w:val="FF0000"/>
        </w:rPr>
        <w:t>é</w:t>
      </w:r>
      <w:r w:rsidRPr="006A4BD8">
        <w:t>l.</w:t>
      </w:r>
    </w:p>
    <w:p w:rsidR="006A4BD8" w:rsidRPr="006A4BD8" w:rsidRDefault="006A4BD8" w:rsidP="004A7C53">
      <w:pPr>
        <w:pStyle w:val="Prrafodelista"/>
        <w:numPr>
          <w:ilvl w:val="0"/>
          <w:numId w:val="12"/>
        </w:numPr>
        <w:spacing w:after="0" w:line="240" w:lineRule="auto"/>
        <w:jc w:val="both"/>
      </w:pPr>
      <w:r w:rsidRPr="006A4BD8">
        <w:t>T</w:t>
      </w:r>
      <w:r w:rsidRPr="004A7C53">
        <w:rPr>
          <w:color w:val="FF0000"/>
        </w:rPr>
        <w:t>ú</w:t>
      </w:r>
      <w:r w:rsidRPr="006A4BD8">
        <w:t xml:space="preserve"> recibir</w:t>
      </w:r>
      <w:r w:rsidRPr="004A7C53">
        <w:rPr>
          <w:color w:val="FF0000"/>
        </w:rPr>
        <w:t>á</w:t>
      </w:r>
      <w:r w:rsidRPr="006A4BD8">
        <w:t>s tu parte como los dem</w:t>
      </w:r>
      <w:r w:rsidRPr="004A7C53">
        <w:rPr>
          <w:color w:val="FF0000"/>
        </w:rPr>
        <w:t>á</w:t>
      </w:r>
      <w:r w:rsidRPr="006A4BD8">
        <w:t>s.</w:t>
      </w:r>
    </w:p>
    <w:p w:rsidR="006A4BD8" w:rsidRPr="006A4BD8" w:rsidRDefault="006A4BD8" w:rsidP="004A7C53">
      <w:pPr>
        <w:pStyle w:val="Prrafodelista"/>
        <w:numPr>
          <w:ilvl w:val="0"/>
          <w:numId w:val="12"/>
        </w:numPr>
        <w:spacing w:after="0" w:line="240" w:lineRule="auto"/>
        <w:jc w:val="both"/>
      </w:pPr>
      <w:r w:rsidRPr="006A4BD8">
        <w:t>T</w:t>
      </w:r>
      <w:r w:rsidRPr="004A7C53">
        <w:rPr>
          <w:color w:val="FF0000"/>
        </w:rPr>
        <w:t>ú</w:t>
      </w:r>
      <w:r w:rsidRPr="006A4BD8">
        <w:t xml:space="preserve"> no tienes miedo, t</w:t>
      </w:r>
      <w:r w:rsidRPr="004A7C53">
        <w:rPr>
          <w:color w:val="FF0000"/>
        </w:rPr>
        <w:t>ú</w:t>
      </w:r>
      <w:r w:rsidRPr="006A4BD8">
        <w:t xml:space="preserve"> eres valiente, t</w:t>
      </w:r>
      <w:r w:rsidRPr="004A7C53">
        <w:rPr>
          <w:color w:val="FF0000"/>
        </w:rPr>
        <w:t>ú</w:t>
      </w:r>
      <w:r w:rsidRPr="006A4BD8">
        <w:t xml:space="preserve"> eres un ganador</w:t>
      </w:r>
    </w:p>
    <w:p w:rsidR="006A4BD8" w:rsidRPr="006A4BD8" w:rsidRDefault="006A4BD8" w:rsidP="004A7C53">
      <w:pPr>
        <w:pStyle w:val="Prrafodelista"/>
        <w:numPr>
          <w:ilvl w:val="0"/>
          <w:numId w:val="12"/>
        </w:numPr>
        <w:spacing w:after="0" w:line="240" w:lineRule="auto"/>
        <w:jc w:val="both"/>
      </w:pPr>
      <w:r w:rsidRPr="006A4BD8">
        <w:t>T</w:t>
      </w:r>
      <w:r w:rsidRPr="004A7C53">
        <w:rPr>
          <w:color w:val="FF0000"/>
        </w:rPr>
        <w:t>ú</w:t>
      </w:r>
      <w:r w:rsidRPr="006A4BD8">
        <w:t xml:space="preserve"> sabes bien lo que yo aprecio a tu padre y a tu madre.</w:t>
      </w:r>
    </w:p>
    <w:p w:rsidR="006A4BD8" w:rsidRPr="006A4BD8" w:rsidRDefault="006A4BD8" w:rsidP="004A7C53">
      <w:pPr>
        <w:pStyle w:val="Prrafodelista"/>
        <w:numPr>
          <w:ilvl w:val="0"/>
          <w:numId w:val="12"/>
        </w:numPr>
        <w:spacing w:after="0" w:line="240" w:lineRule="auto"/>
        <w:jc w:val="both"/>
      </w:pPr>
      <w:r w:rsidRPr="006A4BD8">
        <w:t>A m</w:t>
      </w:r>
      <w:r w:rsidRPr="004A7C53">
        <w:rPr>
          <w:color w:val="FF0000"/>
        </w:rPr>
        <w:t>í</w:t>
      </w:r>
      <w:r w:rsidRPr="006A4BD8">
        <w:t xml:space="preserve"> me gust</w:t>
      </w:r>
      <w:r w:rsidRPr="004A7C53">
        <w:rPr>
          <w:color w:val="FF0000"/>
        </w:rPr>
        <w:t>ó</w:t>
      </w:r>
      <w:r w:rsidRPr="006A4BD8">
        <w:t xml:space="preserve"> mucho tu regalo.</w:t>
      </w:r>
    </w:p>
    <w:p w:rsidR="0037779F" w:rsidRDefault="0037779F" w:rsidP="0037779F"/>
    <w:p w:rsidR="006A4BD8" w:rsidRDefault="006A4BD8" w:rsidP="0037779F">
      <w:r>
        <w:t>B</w:t>
      </w:r>
    </w:p>
    <w:p w:rsidR="004A7C53" w:rsidRPr="004A7C53" w:rsidRDefault="006A4BD8" w:rsidP="004A7C53">
      <w:pPr>
        <w:pStyle w:val="Prrafodelista"/>
        <w:numPr>
          <w:ilvl w:val="0"/>
          <w:numId w:val="13"/>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 xml:space="preserve">Todo lo que gano es para </w:t>
      </w:r>
      <w:r w:rsidR="004A7C53" w:rsidRPr="004A7C53">
        <w:rPr>
          <w:rFonts w:eastAsia="Times New Roman" w:cs="Arial"/>
          <w:color w:val="222222"/>
          <w:szCs w:val="24"/>
          <w:lang w:eastAsia="es-MX"/>
        </w:rPr>
        <w:t>m</w:t>
      </w:r>
      <w:r w:rsidR="004A7C53" w:rsidRPr="004A7C53">
        <w:rPr>
          <w:rFonts w:eastAsia="Times New Roman" w:cs="Arial"/>
          <w:color w:val="FF0000"/>
          <w:szCs w:val="24"/>
          <w:lang w:eastAsia="es-MX"/>
        </w:rPr>
        <w:t>í</w:t>
      </w:r>
      <w:r w:rsidRPr="004A7C53">
        <w:rPr>
          <w:rFonts w:eastAsia="Times New Roman" w:cs="Arial"/>
          <w:color w:val="222222"/>
          <w:szCs w:val="24"/>
          <w:lang w:eastAsia="es-MX"/>
        </w:rPr>
        <w:t xml:space="preserve"> y para mi familia </w:t>
      </w:r>
    </w:p>
    <w:p w:rsidR="006A4BD8" w:rsidRPr="004A7C53" w:rsidRDefault="004A7C53" w:rsidP="004A7C53">
      <w:pPr>
        <w:pStyle w:val="Prrafodelista"/>
        <w:numPr>
          <w:ilvl w:val="0"/>
          <w:numId w:val="13"/>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S</w:t>
      </w:r>
      <w:r w:rsidRPr="004A7C53">
        <w:rPr>
          <w:rFonts w:eastAsia="Times New Roman" w:cs="Arial"/>
          <w:color w:val="FF0000"/>
          <w:szCs w:val="24"/>
          <w:lang w:eastAsia="es-MX"/>
        </w:rPr>
        <w:t>é</w:t>
      </w:r>
      <w:r w:rsidR="006A4BD8" w:rsidRPr="004A7C53">
        <w:rPr>
          <w:rFonts w:eastAsia="Times New Roman" w:cs="Arial"/>
          <w:color w:val="222222"/>
          <w:szCs w:val="24"/>
          <w:lang w:eastAsia="es-MX"/>
        </w:rPr>
        <w:t xml:space="preserve"> que se han escapado, pero no </w:t>
      </w:r>
      <w:r w:rsidRPr="004A7C53">
        <w:rPr>
          <w:rFonts w:eastAsia="Times New Roman" w:cs="Arial"/>
          <w:color w:val="222222"/>
          <w:szCs w:val="24"/>
          <w:lang w:eastAsia="es-MX"/>
        </w:rPr>
        <w:t>s</w:t>
      </w:r>
      <w:r w:rsidRPr="004A7C53">
        <w:rPr>
          <w:rFonts w:eastAsia="Times New Roman" w:cs="Arial"/>
          <w:color w:val="FF0000"/>
          <w:szCs w:val="24"/>
          <w:lang w:eastAsia="es-MX"/>
        </w:rPr>
        <w:t>é</w:t>
      </w:r>
      <w:r w:rsidR="006A4BD8" w:rsidRPr="004A7C53">
        <w:rPr>
          <w:rFonts w:eastAsia="Times New Roman" w:cs="Arial"/>
          <w:color w:val="222222"/>
          <w:szCs w:val="24"/>
          <w:lang w:eastAsia="es-MX"/>
        </w:rPr>
        <w:t xml:space="preserve"> por donde</w:t>
      </w:r>
    </w:p>
    <w:p w:rsidR="006A4BD8" w:rsidRPr="004A7C53" w:rsidRDefault="006A4BD8" w:rsidP="004A7C53">
      <w:pPr>
        <w:pStyle w:val="Prrafodelista"/>
        <w:numPr>
          <w:ilvl w:val="0"/>
          <w:numId w:val="13"/>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 xml:space="preserve">"Solo </w:t>
      </w:r>
      <w:r w:rsidR="004A7C53" w:rsidRPr="004A7C53">
        <w:rPr>
          <w:rFonts w:eastAsia="Times New Roman" w:cs="Arial"/>
          <w:color w:val="222222"/>
          <w:szCs w:val="24"/>
          <w:lang w:eastAsia="es-MX"/>
        </w:rPr>
        <w:t>s</w:t>
      </w:r>
      <w:r w:rsidR="004A7C53" w:rsidRPr="004A7C53">
        <w:rPr>
          <w:rFonts w:eastAsia="Times New Roman" w:cs="Arial"/>
          <w:color w:val="FF0000"/>
          <w:szCs w:val="24"/>
          <w:lang w:eastAsia="es-MX"/>
        </w:rPr>
        <w:t>é</w:t>
      </w:r>
      <w:r w:rsidRPr="004A7C53">
        <w:rPr>
          <w:rFonts w:eastAsia="Times New Roman" w:cs="Arial"/>
          <w:color w:val="222222"/>
          <w:szCs w:val="24"/>
          <w:lang w:eastAsia="es-MX"/>
        </w:rPr>
        <w:t xml:space="preserve"> que no se nada", dijo </w:t>
      </w:r>
      <w:r w:rsidR="004A7C53" w:rsidRPr="004A7C53">
        <w:rPr>
          <w:rFonts w:eastAsia="Times New Roman" w:cs="Arial"/>
          <w:color w:val="222222"/>
          <w:szCs w:val="24"/>
          <w:lang w:eastAsia="es-MX"/>
        </w:rPr>
        <w:t>S</w:t>
      </w:r>
      <w:r w:rsidR="004A7C53" w:rsidRPr="004A7C53">
        <w:rPr>
          <w:rFonts w:eastAsia="Times New Roman" w:cs="Arial"/>
          <w:color w:val="FF0000"/>
          <w:szCs w:val="24"/>
          <w:lang w:eastAsia="es-MX"/>
        </w:rPr>
        <w:t>ó</w:t>
      </w:r>
      <w:r w:rsidR="004A7C53" w:rsidRPr="004A7C53">
        <w:rPr>
          <w:rFonts w:eastAsia="Times New Roman" w:cs="Arial"/>
          <w:color w:val="222222"/>
          <w:szCs w:val="24"/>
          <w:lang w:eastAsia="es-MX"/>
        </w:rPr>
        <w:t>crates</w:t>
      </w:r>
      <w:r w:rsidR="004A7C53">
        <w:rPr>
          <w:rFonts w:eastAsia="Times New Roman" w:cs="Arial"/>
          <w:color w:val="222222"/>
          <w:szCs w:val="24"/>
          <w:lang w:eastAsia="es-MX"/>
        </w:rPr>
        <w:t>.</w:t>
      </w:r>
    </w:p>
    <w:p w:rsidR="006A4BD8" w:rsidRPr="004A7C53" w:rsidRDefault="006A4BD8" w:rsidP="004A7C53">
      <w:pPr>
        <w:pStyle w:val="Prrafodelista"/>
        <w:numPr>
          <w:ilvl w:val="0"/>
          <w:numId w:val="13"/>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S</w:t>
      </w:r>
      <w:r w:rsidR="004A7C53">
        <w:rPr>
          <w:rFonts w:eastAsia="Times New Roman" w:cs="Arial"/>
          <w:color w:val="FF0000"/>
          <w:szCs w:val="24"/>
          <w:lang w:eastAsia="es-MX"/>
        </w:rPr>
        <w:t>é</w:t>
      </w:r>
      <w:r w:rsidRPr="004A7C53">
        <w:rPr>
          <w:rFonts w:eastAsia="Times New Roman" w:cs="Arial"/>
          <w:color w:val="222222"/>
          <w:szCs w:val="24"/>
          <w:lang w:eastAsia="es-MX"/>
        </w:rPr>
        <w:t xml:space="preserve"> veraz y se acabar</w:t>
      </w:r>
      <w:r w:rsidR="004A7C53" w:rsidRPr="004A7C53">
        <w:rPr>
          <w:rFonts w:eastAsia="Times New Roman" w:cs="Arial"/>
          <w:color w:val="FF0000"/>
          <w:szCs w:val="24"/>
          <w:lang w:eastAsia="es-MX"/>
        </w:rPr>
        <w:t>á</w:t>
      </w:r>
      <w:r w:rsidRPr="004A7C53">
        <w:rPr>
          <w:rFonts w:eastAsia="Times New Roman" w:cs="Arial"/>
          <w:color w:val="222222"/>
          <w:szCs w:val="24"/>
          <w:lang w:eastAsia="es-MX"/>
        </w:rPr>
        <w:t>n muchos de tus problemas.</w:t>
      </w:r>
    </w:p>
    <w:p w:rsidR="006A4BD8" w:rsidRDefault="006A4BD8" w:rsidP="004A7C53">
      <w:pPr>
        <w:pStyle w:val="Prrafodelista"/>
        <w:numPr>
          <w:ilvl w:val="0"/>
          <w:numId w:val="13"/>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Al preguntarle si vendr</w:t>
      </w:r>
      <w:r w:rsidRPr="004A7C53">
        <w:rPr>
          <w:rFonts w:eastAsia="Times New Roman" w:cs="Arial"/>
          <w:color w:val="FF0000"/>
          <w:szCs w:val="24"/>
          <w:lang w:eastAsia="es-MX"/>
        </w:rPr>
        <w:t>í</w:t>
      </w:r>
      <w:r w:rsidRPr="004A7C53">
        <w:rPr>
          <w:rFonts w:eastAsia="Times New Roman" w:cs="Arial"/>
          <w:color w:val="222222"/>
          <w:szCs w:val="24"/>
          <w:lang w:eastAsia="es-MX"/>
        </w:rPr>
        <w:t xml:space="preserve">a me contesto que </w:t>
      </w:r>
      <w:r w:rsidR="004A7C53" w:rsidRPr="004A7C53">
        <w:rPr>
          <w:rFonts w:eastAsia="Times New Roman" w:cs="Arial"/>
          <w:color w:val="222222"/>
          <w:szCs w:val="24"/>
          <w:lang w:eastAsia="es-MX"/>
        </w:rPr>
        <w:t>s</w:t>
      </w:r>
      <w:r w:rsidR="004A7C53" w:rsidRPr="004A7C53">
        <w:rPr>
          <w:rFonts w:eastAsia="Times New Roman" w:cs="Arial"/>
          <w:color w:val="FF0000"/>
          <w:szCs w:val="24"/>
          <w:lang w:eastAsia="es-MX"/>
        </w:rPr>
        <w:t>í</w:t>
      </w:r>
      <w:r w:rsidR="004A7C53">
        <w:rPr>
          <w:rFonts w:eastAsia="Times New Roman" w:cs="Arial"/>
          <w:color w:val="222222"/>
          <w:szCs w:val="24"/>
          <w:lang w:eastAsia="es-MX"/>
        </w:rPr>
        <w:t>.</w:t>
      </w:r>
    </w:p>
    <w:p w:rsidR="004A7C53" w:rsidRDefault="004A7C53" w:rsidP="004A7C53">
      <w:pPr>
        <w:shd w:val="clear" w:color="auto" w:fill="FFFFFF"/>
        <w:spacing w:after="0" w:line="240" w:lineRule="auto"/>
        <w:jc w:val="both"/>
        <w:rPr>
          <w:rFonts w:eastAsia="Times New Roman" w:cs="Arial"/>
          <w:color w:val="222222"/>
          <w:szCs w:val="24"/>
          <w:lang w:eastAsia="es-MX"/>
        </w:rPr>
      </w:pPr>
    </w:p>
    <w:p w:rsidR="004A7C53" w:rsidRPr="00FB38D7" w:rsidRDefault="004A7C53" w:rsidP="004A7C53">
      <w:pPr>
        <w:shd w:val="clear" w:color="auto" w:fill="FFFFFF"/>
        <w:spacing w:after="0" w:line="240" w:lineRule="auto"/>
        <w:jc w:val="both"/>
        <w:rPr>
          <w:rFonts w:eastAsia="Times New Roman" w:cs="Arial"/>
          <w:color w:val="FF0000"/>
          <w:szCs w:val="24"/>
          <w:lang w:eastAsia="es-MX"/>
        </w:rPr>
      </w:pPr>
      <w:r>
        <w:rPr>
          <w:rFonts w:eastAsia="Times New Roman" w:cs="Arial"/>
          <w:color w:val="222222"/>
          <w:szCs w:val="24"/>
          <w:lang w:eastAsia="es-MX"/>
        </w:rPr>
        <w:t>C</w:t>
      </w:r>
    </w:p>
    <w:p w:rsidR="004A7C53" w:rsidRPr="004A7C53" w:rsidRDefault="004A7C53" w:rsidP="004A7C53">
      <w:pPr>
        <w:pStyle w:val="Prrafodelista"/>
        <w:numPr>
          <w:ilvl w:val="0"/>
          <w:numId w:val="14"/>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Si t</w:t>
      </w:r>
      <w:r w:rsidR="00FB38D7">
        <w:rPr>
          <w:rFonts w:eastAsia="Times New Roman" w:cs="Arial"/>
          <w:color w:val="FF0000"/>
          <w:szCs w:val="24"/>
          <w:lang w:eastAsia="es-MX"/>
        </w:rPr>
        <w:t>ú</w:t>
      </w:r>
      <w:r w:rsidRPr="004A7C53">
        <w:rPr>
          <w:rFonts w:eastAsia="Times New Roman" w:cs="Arial"/>
          <w:color w:val="222222"/>
          <w:szCs w:val="24"/>
          <w:lang w:eastAsia="es-MX"/>
        </w:rPr>
        <w:t xml:space="preserve"> no lo paras, se lo llevar</w:t>
      </w:r>
      <w:r w:rsidR="00FB38D7">
        <w:rPr>
          <w:rFonts w:eastAsia="Times New Roman" w:cs="Arial"/>
          <w:color w:val="FF0000"/>
          <w:szCs w:val="24"/>
          <w:lang w:eastAsia="es-MX"/>
        </w:rPr>
        <w:t>á</w:t>
      </w:r>
      <w:r w:rsidRPr="004A7C53">
        <w:rPr>
          <w:rFonts w:eastAsia="Times New Roman" w:cs="Arial"/>
          <w:color w:val="222222"/>
          <w:szCs w:val="24"/>
          <w:lang w:eastAsia="es-MX"/>
        </w:rPr>
        <w:t xml:space="preserve"> todo para s</w:t>
      </w:r>
      <w:r w:rsidR="00FB38D7">
        <w:rPr>
          <w:rFonts w:eastAsia="Times New Roman" w:cs="Arial"/>
          <w:color w:val="FF0000"/>
          <w:szCs w:val="24"/>
          <w:lang w:eastAsia="es-MX"/>
        </w:rPr>
        <w:t>í</w:t>
      </w:r>
      <w:r w:rsidR="00FB38D7" w:rsidRPr="00FB38D7">
        <w:rPr>
          <w:rFonts w:eastAsia="Times New Roman" w:cs="Arial"/>
          <w:color w:val="000000" w:themeColor="text1"/>
          <w:szCs w:val="24"/>
          <w:lang w:eastAsia="es-MX"/>
        </w:rPr>
        <w:t>.</w:t>
      </w:r>
    </w:p>
    <w:p w:rsidR="004A7C53" w:rsidRPr="004A7C53" w:rsidRDefault="004A7C53" w:rsidP="004A7C53">
      <w:pPr>
        <w:pStyle w:val="Prrafodelista"/>
        <w:numPr>
          <w:ilvl w:val="0"/>
          <w:numId w:val="14"/>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No s</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d</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qui</w:t>
      </w:r>
      <w:r w:rsidR="00FB38D7">
        <w:rPr>
          <w:rFonts w:eastAsia="Times New Roman" w:cs="Arial"/>
          <w:color w:val="FF0000"/>
          <w:szCs w:val="24"/>
          <w:lang w:eastAsia="es-MX"/>
        </w:rPr>
        <w:t>é</w:t>
      </w:r>
      <w:r w:rsidRPr="004A7C53">
        <w:rPr>
          <w:rFonts w:eastAsia="Times New Roman" w:cs="Arial"/>
          <w:color w:val="222222"/>
          <w:szCs w:val="24"/>
          <w:lang w:eastAsia="es-MX"/>
        </w:rPr>
        <w:t>n es, pero no s</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lo d</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a nadie</w:t>
      </w:r>
    </w:p>
    <w:p w:rsidR="004A7C53" w:rsidRPr="004A7C53" w:rsidRDefault="004A7C53" w:rsidP="004A7C53">
      <w:pPr>
        <w:pStyle w:val="Prrafodelista"/>
        <w:numPr>
          <w:ilvl w:val="0"/>
          <w:numId w:val="14"/>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De mucho, de poco, siempre da algo</w:t>
      </w:r>
    </w:p>
    <w:p w:rsidR="004A7C53" w:rsidRPr="004A7C53" w:rsidRDefault="004A7C53" w:rsidP="004A7C53">
      <w:pPr>
        <w:pStyle w:val="Prrafodelista"/>
        <w:numPr>
          <w:ilvl w:val="0"/>
          <w:numId w:val="14"/>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De este reloj solo s</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que es de mi padre.</w:t>
      </w:r>
    </w:p>
    <w:p w:rsidR="004A7C53" w:rsidRPr="004A7C53" w:rsidRDefault="004A7C53" w:rsidP="004A7C53">
      <w:pPr>
        <w:pStyle w:val="Prrafodelista"/>
        <w:numPr>
          <w:ilvl w:val="0"/>
          <w:numId w:val="14"/>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El t</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q</w:t>
      </w:r>
      <w:r w:rsidR="004C0051">
        <w:rPr>
          <w:rFonts w:eastAsia="Times New Roman" w:cs="Arial"/>
          <w:color w:val="222222"/>
          <w:szCs w:val="24"/>
          <w:lang w:eastAsia="es-MX"/>
        </w:rPr>
        <w:t>ue te estoy preparando, es un t</w:t>
      </w:r>
      <w:r w:rsidR="00FB38D7">
        <w:rPr>
          <w:rFonts w:eastAsia="Times New Roman" w:cs="Arial"/>
          <w:color w:val="FF0000"/>
          <w:szCs w:val="24"/>
          <w:lang w:eastAsia="es-MX"/>
        </w:rPr>
        <w:t>é</w:t>
      </w:r>
      <w:r w:rsidRPr="004A7C53">
        <w:rPr>
          <w:rFonts w:eastAsia="Times New Roman" w:cs="Arial"/>
          <w:color w:val="222222"/>
          <w:szCs w:val="24"/>
          <w:lang w:eastAsia="es-MX"/>
        </w:rPr>
        <w:t xml:space="preserve"> estupendo</w:t>
      </w:r>
    </w:p>
    <w:p w:rsidR="004A7C53" w:rsidRPr="004A7C53" w:rsidRDefault="004A7C53" w:rsidP="004A7C53">
      <w:pPr>
        <w:pStyle w:val="Prrafodelista"/>
        <w:numPr>
          <w:ilvl w:val="0"/>
          <w:numId w:val="14"/>
        </w:numPr>
        <w:shd w:val="clear" w:color="auto" w:fill="FFFFFF"/>
        <w:spacing w:after="0" w:line="240" w:lineRule="auto"/>
        <w:jc w:val="both"/>
        <w:rPr>
          <w:rFonts w:eastAsia="Times New Roman" w:cs="Arial"/>
          <w:color w:val="222222"/>
          <w:szCs w:val="24"/>
          <w:lang w:eastAsia="es-MX"/>
        </w:rPr>
      </w:pPr>
      <w:r w:rsidRPr="004A7C53">
        <w:rPr>
          <w:rFonts w:eastAsia="Times New Roman" w:cs="Arial"/>
          <w:color w:val="222222"/>
          <w:szCs w:val="24"/>
          <w:lang w:eastAsia="es-MX"/>
        </w:rPr>
        <w:t>Si no te esfuerzas</w:t>
      </w:r>
      <w:r w:rsidR="00FB38D7">
        <w:rPr>
          <w:rFonts w:eastAsia="Times New Roman" w:cs="Arial"/>
          <w:color w:val="FF0000"/>
          <w:szCs w:val="24"/>
          <w:lang w:eastAsia="es-MX"/>
        </w:rPr>
        <w:t>,</w:t>
      </w:r>
      <w:r w:rsidRPr="004A7C53">
        <w:rPr>
          <w:rFonts w:eastAsia="Times New Roman" w:cs="Arial"/>
          <w:color w:val="222222"/>
          <w:szCs w:val="24"/>
          <w:lang w:eastAsia="es-MX"/>
        </w:rPr>
        <w:t xml:space="preserve"> te quedar</w:t>
      </w:r>
      <w:r w:rsidR="00FB38D7" w:rsidRPr="00FB38D7">
        <w:rPr>
          <w:rFonts w:eastAsia="Times New Roman" w:cs="Arial"/>
          <w:color w:val="FF0000"/>
          <w:szCs w:val="24"/>
          <w:lang w:eastAsia="es-MX"/>
        </w:rPr>
        <w:t>á</w:t>
      </w:r>
      <w:r w:rsidRPr="004A7C53">
        <w:rPr>
          <w:rFonts w:eastAsia="Times New Roman" w:cs="Arial"/>
          <w:color w:val="222222"/>
          <w:szCs w:val="24"/>
          <w:lang w:eastAsia="es-MX"/>
        </w:rPr>
        <w:t>s rezagado.</w:t>
      </w:r>
    </w:p>
    <w:p w:rsidR="004A7C53" w:rsidRDefault="004A7C53" w:rsidP="004A7C53">
      <w:pPr>
        <w:shd w:val="clear" w:color="auto" w:fill="FFFFFF"/>
        <w:spacing w:after="0" w:line="240" w:lineRule="auto"/>
        <w:jc w:val="both"/>
        <w:rPr>
          <w:rFonts w:eastAsia="Times New Roman" w:cs="Arial"/>
          <w:color w:val="222222"/>
          <w:szCs w:val="24"/>
          <w:lang w:eastAsia="es-MX"/>
        </w:rPr>
      </w:pPr>
    </w:p>
    <w:p w:rsidR="004C0051" w:rsidRDefault="004C0051" w:rsidP="004A7C53">
      <w:pPr>
        <w:shd w:val="clear" w:color="auto" w:fill="FFFFFF"/>
        <w:spacing w:after="0" w:line="240" w:lineRule="auto"/>
        <w:jc w:val="both"/>
        <w:rPr>
          <w:rFonts w:eastAsia="Times New Roman" w:cs="Arial"/>
          <w:color w:val="222222"/>
          <w:szCs w:val="24"/>
          <w:lang w:eastAsia="es-MX"/>
        </w:rPr>
      </w:pPr>
      <w:r>
        <w:rPr>
          <w:rFonts w:eastAsia="Times New Roman" w:cs="Arial"/>
          <w:color w:val="222222"/>
          <w:szCs w:val="24"/>
          <w:lang w:eastAsia="es-MX"/>
        </w:rPr>
        <w:t>D</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36" w:author="yaret" w:date="2023-10-29T22:50:00Z">
            <w:rPr>
              <w:lang w:eastAsia="es-MX"/>
            </w:rPr>
          </w:rPrChange>
        </w:rPr>
        <w:pPrChange w:id="37" w:author="yaret" w:date="2023-10-29T22:50:00Z">
          <w:pPr>
            <w:shd w:val="clear" w:color="auto" w:fill="FFFFFF"/>
            <w:spacing w:after="0" w:line="240" w:lineRule="auto"/>
          </w:pPr>
        </w:pPrChange>
      </w:pPr>
      <w:r w:rsidRPr="001853DD">
        <w:rPr>
          <w:rFonts w:eastAsia="Times New Roman" w:cs="Arial"/>
          <w:color w:val="222222"/>
          <w:szCs w:val="24"/>
          <w:lang w:eastAsia="es-MX"/>
          <w:rPrChange w:id="38" w:author="yaret" w:date="2023-10-29T22:50:00Z">
            <w:rPr>
              <w:lang w:eastAsia="es-MX"/>
            </w:rPr>
          </w:rPrChange>
        </w:rPr>
        <w:t xml:space="preserve">Tuvieron sus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39" w:author="yaret" w:date="2023-10-29T22:50:00Z">
            <w:rPr>
              <w:lang w:eastAsia="es-MX"/>
            </w:rPr>
          </w:rPrChange>
        </w:rPr>
        <w:t xml:space="preserve"> y sus menos,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40" w:author="yaret" w:date="2023-10-29T22:50:00Z">
            <w:rPr>
              <w:lang w:eastAsia="es-MX"/>
            </w:rPr>
          </w:rPrChange>
        </w:rPr>
        <w:t xml:space="preserve"> luego terminaron amigos</w:t>
      </w:r>
      <w:r w:rsidR="00FB38D7" w:rsidRPr="001853DD">
        <w:rPr>
          <w:rFonts w:eastAsia="Times New Roman" w:cs="Arial"/>
          <w:color w:val="222222"/>
          <w:szCs w:val="24"/>
          <w:lang w:eastAsia="es-MX"/>
          <w:rPrChange w:id="41" w:author="yaret" w:date="2023-10-29T22:50:00Z">
            <w:rPr>
              <w:lang w:eastAsia="es-MX"/>
            </w:rPr>
          </w:rPrChange>
        </w:rPr>
        <w:t>.</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42" w:author="yaret" w:date="2023-10-29T22:50:00Z">
            <w:rPr>
              <w:lang w:eastAsia="es-MX"/>
            </w:rPr>
          </w:rPrChange>
        </w:rPr>
        <w:pPrChange w:id="43" w:author="yaret" w:date="2023-10-29T22:50:00Z">
          <w:pPr>
            <w:shd w:val="clear" w:color="auto" w:fill="FFFFFF"/>
            <w:spacing w:after="0" w:line="240" w:lineRule="auto"/>
          </w:pPr>
        </w:pPrChange>
      </w:pPr>
      <w:r w:rsidRPr="001853DD">
        <w:rPr>
          <w:rFonts w:eastAsia="Times New Roman" w:cs="Arial"/>
          <w:color w:val="222222"/>
          <w:szCs w:val="24"/>
          <w:lang w:eastAsia="es-MX"/>
          <w:rPrChange w:id="44" w:author="yaret" w:date="2023-10-29T22:50:00Z">
            <w:rPr>
              <w:lang w:eastAsia="es-MX"/>
            </w:rPr>
          </w:rPrChange>
        </w:rPr>
        <w:t xml:space="preserve">Te </w:t>
      </w:r>
      <w:r w:rsidR="0076219D" w:rsidRPr="001853DD">
        <w:rPr>
          <w:rFonts w:eastAsia="Times New Roman" w:cs="Arial"/>
          <w:color w:val="222222"/>
          <w:szCs w:val="24"/>
          <w:lang w:eastAsia="es-MX"/>
        </w:rPr>
        <w:t>dir</w:t>
      </w:r>
      <w:r w:rsidR="0076219D" w:rsidRPr="0076219D">
        <w:rPr>
          <w:rFonts w:eastAsia="Times New Roman" w:cs="Arial"/>
          <w:color w:val="FF0000"/>
          <w:szCs w:val="24"/>
          <w:lang w:eastAsia="es-MX"/>
        </w:rPr>
        <w:t>í</w:t>
      </w:r>
      <w:r w:rsidR="0076219D" w:rsidRPr="001853DD">
        <w:rPr>
          <w:rFonts w:eastAsia="Times New Roman" w:cs="Arial"/>
          <w:color w:val="222222"/>
          <w:szCs w:val="24"/>
          <w:lang w:eastAsia="es-MX"/>
        </w:rPr>
        <w:t>a</w:t>
      </w:r>
      <w:r w:rsidRPr="001853DD">
        <w:rPr>
          <w:rFonts w:eastAsia="Times New Roman" w:cs="Arial"/>
          <w:color w:val="222222"/>
          <w:szCs w:val="24"/>
          <w:lang w:eastAsia="es-MX"/>
          <w:rPrChange w:id="45" w:author="yaret" w:date="2023-10-29T22:50:00Z">
            <w:rPr>
              <w:lang w:eastAsia="es-MX"/>
            </w:rPr>
          </w:rPrChange>
        </w:rPr>
        <w:t xml:space="preserve">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46" w:author="yaret" w:date="2023-10-29T22:50:00Z">
            <w:rPr>
              <w:lang w:eastAsia="es-MX"/>
            </w:rPr>
          </w:rPrChange>
        </w:rPr>
        <w:t xml:space="preserve"> cosas, mas no puedo hacerlo</w:t>
      </w:r>
      <w:r w:rsidR="00FB38D7" w:rsidRPr="001853DD">
        <w:rPr>
          <w:rFonts w:eastAsia="Times New Roman" w:cs="Arial"/>
          <w:color w:val="222222"/>
          <w:szCs w:val="24"/>
          <w:lang w:eastAsia="es-MX"/>
          <w:rPrChange w:id="47" w:author="yaret" w:date="2023-10-29T22:50:00Z">
            <w:rPr>
              <w:lang w:eastAsia="es-MX"/>
            </w:rPr>
          </w:rPrChange>
        </w:rPr>
        <w:t>.</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48" w:author="yaret" w:date="2023-10-29T22:50:00Z">
            <w:rPr>
              <w:lang w:eastAsia="es-MX"/>
            </w:rPr>
          </w:rPrChange>
        </w:rPr>
        <w:pPrChange w:id="49" w:author="yaret" w:date="2023-10-29T22:50:00Z">
          <w:pPr>
            <w:shd w:val="clear" w:color="auto" w:fill="FFFFFF"/>
            <w:spacing w:after="0" w:line="240" w:lineRule="auto"/>
          </w:pPr>
        </w:pPrChange>
      </w:pPr>
      <w:r w:rsidRPr="001853DD">
        <w:rPr>
          <w:rFonts w:eastAsia="Times New Roman" w:cs="Arial"/>
          <w:color w:val="222222"/>
          <w:szCs w:val="24"/>
          <w:lang w:eastAsia="es-MX"/>
          <w:rPrChange w:id="50" w:author="yaret" w:date="2023-10-29T22:50:00Z">
            <w:rPr>
              <w:lang w:eastAsia="es-MX"/>
            </w:rPr>
          </w:rPrChange>
        </w:rPr>
        <w:t xml:space="preserve">A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51" w:author="yaret" w:date="2023-10-29T22:50:00Z">
            <w:rPr>
              <w:lang w:eastAsia="es-MX"/>
            </w:rPr>
          </w:rPrChange>
        </w:rPr>
        <w:t xml:space="preserve"> triunfos,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52" w:author="yaret" w:date="2023-10-29T22:50:00Z">
            <w:rPr>
              <w:lang w:eastAsia="es-MX"/>
            </w:rPr>
          </w:rPrChange>
        </w:rPr>
        <w:t xml:space="preserve"> y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53" w:author="yaret" w:date="2023-10-29T22:50:00Z">
            <w:rPr>
              <w:lang w:eastAsia="es-MX"/>
            </w:rPr>
          </w:rPrChange>
        </w:rPr>
        <w:t xml:space="preserve"> felicitaciones.</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54" w:author="yaret" w:date="2023-10-29T22:50:00Z">
            <w:rPr>
              <w:lang w:eastAsia="es-MX"/>
            </w:rPr>
          </w:rPrChange>
        </w:rPr>
        <w:pPrChange w:id="55" w:author="yaret" w:date="2023-10-29T22:50:00Z">
          <w:pPr>
            <w:shd w:val="clear" w:color="auto" w:fill="FFFFFF"/>
            <w:spacing w:after="0" w:line="240" w:lineRule="auto"/>
          </w:pPr>
        </w:pPrChange>
      </w:pPr>
      <w:r w:rsidRPr="001853DD">
        <w:rPr>
          <w:rFonts w:eastAsia="Times New Roman" w:cs="Arial"/>
          <w:color w:val="222222"/>
          <w:szCs w:val="24"/>
          <w:lang w:eastAsia="es-MX"/>
          <w:rPrChange w:id="56" w:author="yaret" w:date="2023-10-29T22:50:00Z">
            <w:rPr>
              <w:lang w:eastAsia="es-MX"/>
            </w:rPr>
          </w:rPrChange>
        </w:rPr>
        <w:t>Solo pido a Dios que no me quede solo</w:t>
      </w:r>
      <w:r w:rsidR="00FB38D7" w:rsidRPr="001853DD">
        <w:rPr>
          <w:rFonts w:eastAsia="Times New Roman" w:cs="Arial"/>
          <w:color w:val="222222"/>
          <w:szCs w:val="24"/>
          <w:lang w:eastAsia="es-MX"/>
          <w:rPrChange w:id="57" w:author="yaret" w:date="2023-10-29T22:50:00Z">
            <w:rPr>
              <w:lang w:eastAsia="es-MX"/>
            </w:rPr>
          </w:rPrChange>
        </w:rPr>
        <w:t>.</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58" w:author="yaret" w:date="2023-10-29T22:50:00Z">
            <w:rPr>
              <w:lang w:eastAsia="es-MX"/>
            </w:rPr>
          </w:rPrChange>
        </w:rPr>
        <w:pPrChange w:id="59" w:author="yaret" w:date="2023-10-29T22:50:00Z">
          <w:pPr>
            <w:shd w:val="clear" w:color="auto" w:fill="FFFFFF"/>
            <w:spacing w:after="0" w:line="240" w:lineRule="auto"/>
          </w:pPr>
        </w:pPrChange>
      </w:pPr>
      <w:r w:rsidRPr="001853DD">
        <w:rPr>
          <w:rFonts w:eastAsia="Times New Roman" w:cs="Arial"/>
          <w:color w:val="222222"/>
          <w:szCs w:val="24"/>
          <w:lang w:eastAsia="es-MX"/>
          <w:rPrChange w:id="60" w:author="yaret" w:date="2023-10-29T22:50:00Z">
            <w:rPr>
              <w:lang w:eastAsia="es-MX"/>
            </w:rPr>
          </w:rPrChange>
        </w:rPr>
        <w:t xml:space="preserve">Lo que </w:t>
      </w:r>
      <w:r w:rsidR="0076219D" w:rsidRPr="001853DD">
        <w:rPr>
          <w:rFonts w:eastAsia="Times New Roman" w:cs="Arial"/>
          <w:color w:val="222222"/>
          <w:szCs w:val="24"/>
          <w:lang w:eastAsia="es-MX"/>
        </w:rPr>
        <w:t>m</w:t>
      </w:r>
      <w:r w:rsidR="0076219D" w:rsidRPr="0076219D">
        <w:rPr>
          <w:rFonts w:eastAsia="Times New Roman" w:cs="Arial"/>
          <w:color w:val="FF0000"/>
          <w:szCs w:val="24"/>
          <w:lang w:eastAsia="es-MX"/>
        </w:rPr>
        <w:t>á</w:t>
      </w:r>
      <w:r w:rsidR="0076219D" w:rsidRPr="001853DD">
        <w:rPr>
          <w:rFonts w:eastAsia="Times New Roman" w:cs="Arial"/>
          <w:color w:val="222222"/>
          <w:szCs w:val="24"/>
          <w:lang w:eastAsia="es-MX"/>
        </w:rPr>
        <w:t>s</w:t>
      </w:r>
      <w:r w:rsidRPr="001853DD">
        <w:rPr>
          <w:rFonts w:eastAsia="Times New Roman" w:cs="Arial"/>
          <w:color w:val="222222"/>
          <w:szCs w:val="24"/>
          <w:lang w:eastAsia="es-MX"/>
          <w:rPrChange w:id="61" w:author="yaret" w:date="2023-10-29T22:50:00Z">
            <w:rPr>
              <w:lang w:eastAsia="es-MX"/>
            </w:rPr>
          </w:rPrChange>
        </w:rPr>
        <w:t xml:space="preserve"> me gusto fue aquel solo de </w:t>
      </w:r>
      <w:r w:rsidR="0076219D" w:rsidRPr="001853DD">
        <w:rPr>
          <w:rFonts w:eastAsia="Times New Roman" w:cs="Arial"/>
          <w:color w:val="222222"/>
          <w:szCs w:val="24"/>
          <w:lang w:eastAsia="es-MX"/>
        </w:rPr>
        <w:t>acorde</w:t>
      </w:r>
      <w:r w:rsidR="0076219D" w:rsidRPr="0076219D">
        <w:rPr>
          <w:rFonts w:eastAsia="Times New Roman" w:cs="Arial"/>
          <w:color w:val="FF0000"/>
          <w:szCs w:val="24"/>
          <w:lang w:eastAsia="es-MX"/>
        </w:rPr>
        <w:t>ó</w:t>
      </w:r>
      <w:r w:rsidR="0076219D" w:rsidRPr="001853DD">
        <w:rPr>
          <w:rFonts w:eastAsia="Times New Roman" w:cs="Arial"/>
          <w:color w:val="222222"/>
          <w:szCs w:val="24"/>
          <w:lang w:eastAsia="es-MX"/>
        </w:rPr>
        <w:t>n</w:t>
      </w:r>
      <w:r w:rsidRPr="001853DD">
        <w:rPr>
          <w:rFonts w:eastAsia="Times New Roman" w:cs="Arial"/>
          <w:color w:val="222222"/>
          <w:szCs w:val="24"/>
          <w:lang w:eastAsia="es-MX"/>
          <w:rPrChange w:id="62" w:author="yaret" w:date="2023-10-29T22:50:00Z">
            <w:rPr>
              <w:lang w:eastAsia="es-MX"/>
            </w:rPr>
          </w:rPrChange>
        </w:rPr>
        <w:t>.</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63" w:author="yaret" w:date="2023-10-29T22:50:00Z">
            <w:rPr>
              <w:lang w:eastAsia="es-MX"/>
            </w:rPr>
          </w:rPrChange>
        </w:rPr>
        <w:pPrChange w:id="64" w:author="yaret" w:date="2023-10-29T22:50:00Z">
          <w:pPr>
            <w:shd w:val="clear" w:color="auto" w:fill="FFFFFF"/>
            <w:spacing w:after="0" w:line="240" w:lineRule="auto"/>
          </w:pPr>
        </w:pPrChange>
      </w:pPr>
      <w:r w:rsidRPr="001853DD">
        <w:rPr>
          <w:rFonts w:eastAsia="Times New Roman" w:cs="Arial"/>
          <w:color w:val="222222"/>
          <w:szCs w:val="24"/>
          <w:lang w:eastAsia="es-MX"/>
          <w:rPrChange w:id="65" w:author="yaret" w:date="2023-10-29T22:50:00Z">
            <w:rPr>
              <w:lang w:eastAsia="es-MX"/>
            </w:rPr>
          </w:rPrChange>
        </w:rPr>
        <w:t>So</w:t>
      </w:r>
      <w:r w:rsidR="00FB38D7" w:rsidRPr="001853DD">
        <w:rPr>
          <w:rFonts w:eastAsia="Times New Roman" w:cs="Arial"/>
          <w:color w:val="222222"/>
          <w:szCs w:val="24"/>
          <w:lang w:eastAsia="es-MX"/>
          <w:rPrChange w:id="66" w:author="yaret" w:date="2023-10-29T22:50:00Z">
            <w:rPr>
              <w:lang w:eastAsia="es-MX"/>
            </w:rPr>
          </w:rPrChange>
        </w:rPr>
        <w:t xml:space="preserve">lo </w:t>
      </w:r>
      <w:r w:rsidR="0076219D" w:rsidRPr="001853DD">
        <w:rPr>
          <w:rFonts w:eastAsia="Times New Roman" w:cs="Arial"/>
          <w:color w:val="222222"/>
          <w:szCs w:val="24"/>
          <w:lang w:eastAsia="es-MX"/>
        </w:rPr>
        <w:t>t</w:t>
      </w:r>
      <w:r w:rsidR="0076219D" w:rsidRPr="0076219D">
        <w:rPr>
          <w:rFonts w:eastAsia="Times New Roman" w:cs="Arial"/>
          <w:color w:val="FF0000"/>
          <w:szCs w:val="24"/>
          <w:lang w:eastAsia="es-MX"/>
        </w:rPr>
        <w:t>ú</w:t>
      </w:r>
      <w:r w:rsidR="00FB38D7" w:rsidRPr="001853DD">
        <w:rPr>
          <w:rFonts w:eastAsia="Times New Roman" w:cs="Arial"/>
          <w:color w:val="222222"/>
          <w:szCs w:val="24"/>
          <w:lang w:eastAsia="es-MX"/>
          <w:rPrChange w:id="67" w:author="yaret" w:date="2023-10-29T22:50:00Z">
            <w:rPr>
              <w:lang w:eastAsia="es-MX"/>
            </w:rPr>
          </w:rPrChange>
        </w:rPr>
        <w:t xml:space="preserve"> puedes conseguir esa meta.</w:t>
      </w:r>
    </w:p>
    <w:p w:rsidR="004C0051" w:rsidRPr="001853DD" w:rsidRDefault="004C0051">
      <w:pPr>
        <w:pStyle w:val="Prrafodelista"/>
        <w:numPr>
          <w:ilvl w:val="0"/>
          <w:numId w:val="15"/>
        </w:numPr>
        <w:shd w:val="clear" w:color="auto" w:fill="FFFFFF"/>
        <w:spacing w:after="0" w:line="240" w:lineRule="auto"/>
        <w:rPr>
          <w:rFonts w:eastAsia="Times New Roman" w:cs="Arial"/>
          <w:color w:val="222222"/>
          <w:szCs w:val="24"/>
          <w:lang w:eastAsia="es-MX"/>
          <w:rPrChange w:id="68" w:author="yaret" w:date="2023-10-29T22:50:00Z">
            <w:rPr>
              <w:lang w:eastAsia="es-MX"/>
            </w:rPr>
          </w:rPrChange>
        </w:rPr>
        <w:pPrChange w:id="69" w:author="yaret" w:date="2023-10-29T22:50:00Z">
          <w:pPr>
            <w:shd w:val="clear" w:color="auto" w:fill="FFFFFF"/>
            <w:spacing w:after="0" w:line="240" w:lineRule="auto"/>
          </w:pPr>
        </w:pPrChange>
      </w:pPr>
      <w:r w:rsidRPr="001853DD">
        <w:rPr>
          <w:rFonts w:eastAsia="Times New Roman" w:cs="Arial"/>
          <w:color w:val="222222"/>
          <w:szCs w:val="24"/>
          <w:lang w:eastAsia="es-MX"/>
          <w:rPrChange w:id="70" w:author="yaret" w:date="2023-10-29T22:50:00Z">
            <w:rPr>
              <w:lang w:eastAsia="es-MX"/>
            </w:rPr>
          </w:rPrChange>
        </w:rPr>
        <w:t xml:space="preserve">Aun no se </w:t>
      </w:r>
      <w:r w:rsidR="0076219D" w:rsidRPr="001853DD">
        <w:rPr>
          <w:rFonts w:eastAsia="Times New Roman" w:cs="Arial"/>
          <w:color w:val="222222"/>
          <w:szCs w:val="24"/>
          <w:lang w:eastAsia="es-MX"/>
        </w:rPr>
        <w:t>hab</w:t>
      </w:r>
      <w:r w:rsidR="0076219D" w:rsidRPr="0076219D">
        <w:rPr>
          <w:rFonts w:eastAsia="Times New Roman" w:cs="Arial"/>
          <w:color w:val="FF0000"/>
          <w:szCs w:val="24"/>
          <w:lang w:eastAsia="es-MX"/>
        </w:rPr>
        <w:t>í</w:t>
      </w:r>
      <w:r w:rsidR="0076219D" w:rsidRPr="001853DD">
        <w:rPr>
          <w:rFonts w:eastAsia="Times New Roman" w:cs="Arial"/>
          <w:color w:val="222222"/>
          <w:szCs w:val="24"/>
          <w:lang w:eastAsia="es-MX"/>
        </w:rPr>
        <w:t>an</w:t>
      </w:r>
      <w:r w:rsidRPr="001853DD">
        <w:rPr>
          <w:rFonts w:eastAsia="Times New Roman" w:cs="Arial"/>
          <w:color w:val="222222"/>
          <w:szCs w:val="24"/>
          <w:lang w:eastAsia="es-MX"/>
          <w:rPrChange w:id="71" w:author="yaret" w:date="2023-10-29T22:50:00Z">
            <w:rPr>
              <w:lang w:eastAsia="es-MX"/>
            </w:rPr>
          </w:rPrChange>
        </w:rPr>
        <w:t xml:space="preserve"> sentado algunos, cuando llego el primer gol.</w:t>
      </w:r>
    </w:p>
    <w:p w:rsidR="004C0051" w:rsidRDefault="004C0051" w:rsidP="004A7C53">
      <w:pPr>
        <w:shd w:val="clear" w:color="auto" w:fill="FFFFFF"/>
        <w:spacing w:after="0" w:line="240" w:lineRule="auto"/>
        <w:jc w:val="both"/>
        <w:rPr>
          <w:ins w:id="72" w:author="yaret" w:date="2023-10-29T22:46:00Z"/>
          <w:rFonts w:eastAsia="Times New Roman" w:cs="Arial"/>
          <w:color w:val="222222"/>
          <w:szCs w:val="24"/>
          <w:lang w:eastAsia="es-MX"/>
        </w:rPr>
      </w:pPr>
    </w:p>
    <w:p w:rsidR="001853DD" w:rsidRDefault="001853DD" w:rsidP="004A7C53">
      <w:pPr>
        <w:shd w:val="clear" w:color="auto" w:fill="FFFFFF"/>
        <w:spacing w:after="0" w:line="240" w:lineRule="auto"/>
        <w:jc w:val="both"/>
        <w:rPr>
          <w:ins w:id="73" w:author="yaret" w:date="2023-10-29T22:47:00Z"/>
          <w:rFonts w:eastAsia="Times New Roman" w:cs="Arial"/>
          <w:color w:val="222222"/>
          <w:szCs w:val="24"/>
          <w:lang w:eastAsia="es-MX"/>
        </w:rPr>
      </w:pPr>
      <w:ins w:id="74" w:author="yaret" w:date="2023-10-29T22:47:00Z">
        <w:r>
          <w:rPr>
            <w:rFonts w:eastAsia="Times New Roman" w:cs="Arial"/>
            <w:color w:val="222222"/>
            <w:szCs w:val="24"/>
            <w:lang w:eastAsia="es-MX"/>
          </w:rPr>
          <w:t>E</w:t>
        </w:r>
      </w:ins>
    </w:p>
    <w:p w:rsidR="001853DD" w:rsidRPr="001853DD" w:rsidRDefault="001853DD">
      <w:pPr>
        <w:pStyle w:val="Prrafodelista"/>
        <w:numPr>
          <w:ilvl w:val="0"/>
          <w:numId w:val="16"/>
        </w:numPr>
        <w:shd w:val="clear" w:color="auto" w:fill="FFFFFF"/>
        <w:spacing w:after="0" w:line="240" w:lineRule="auto"/>
        <w:rPr>
          <w:ins w:id="75" w:author="yaret" w:date="2023-10-29T22:47:00Z"/>
          <w:rFonts w:eastAsia="Times New Roman" w:cs="Arial"/>
          <w:color w:val="222222"/>
          <w:szCs w:val="24"/>
          <w:lang w:eastAsia="es-MX"/>
          <w:rPrChange w:id="76" w:author="yaret" w:date="2023-10-29T22:50:00Z">
            <w:rPr>
              <w:ins w:id="77" w:author="yaret" w:date="2023-10-29T22:47:00Z"/>
              <w:lang w:eastAsia="es-MX"/>
            </w:rPr>
          </w:rPrChange>
        </w:rPr>
        <w:pPrChange w:id="78" w:author="yaret" w:date="2023-10-29T22:50:00Z">
          <w:pPr>
            <w:shd w:val="clear" w:color="auto" w:fill="FFFFFF"/>
            <w:spacing w:after="0" w:line="240" w:lineRule="auto"/>
          </w:pPr>
        </w:pPrChange>
      </w:pPr>
      <w:ins w:id="79" w:author="yaret" w:date="2023-10-29T22:47:00Z">
        <w:r w:rsidRPr="001853DD">
          <w:rPr>
            <w:rFonts w:eastAsia="Times New Roman" w:cs="Arial"/>
            <w:color w:val="222222"/>
            <w:szCs w:val="24"/>
            <w:lang w:eastAsia="es-MX"/>
            <w:rPrChange w:id="80" w:author="yaret" w:date="2023-10-29T22:50:00Z">
              <w:rPr>
                <w:lang w:eastAsia="es-MX"/>
              </w:rPr>
            </w:rPrChange>
          </w:rPr>
          <w:t xml:space="preserve">Con tu consentimiento, y aun sin </w:t>
        </w:r>
        <w:proofErr w:type="spellStart"/>
        <w:r w:rsidRPr="001853DD">
          <w:rPr>
            <w:rFonts w:eastAsia="Times New Roman" w:cs="Arial"/>
            <w:color w:val="222222"/>
            <w:szCs w:val="24"/>
            <w:lang w:eastAsia="es-MX"/>
            <w:rPrChange w:id="81" w:author="yaret" w:date="2023-10-29T22:50:00Z">
              <w:rPr>
                <w:lang w:eastAsia="es-MX"/>
              </w:rPr>
            </w:rPrChange>
          </w:rPr>
          <w:t>el</w:t>
        </w:r>
        <w:proofErr w:type="spellEnd"/>
        <w:r w:rsidRPr="001853DD">
          <w:rPr>
            <w:rFonts w:eastAsia="Times New Roman" w:cs="Arial"/>
            <w:color w:val="222222"/>
            <w:szCs w:val="24"/>
            <w:lang w:eastAsia="es-MX"/>
            <w:rPrChange w:id="82" w:author="yaret" w:date="2023-10-29T22:50:00Z">
              <w:rPr>
                <w:lang w:eastAsia="es-MX"/>
              </w:rPr>
            </w:rPrChange>
          </w:rPr>
          <w:t xml:space="preserve">, </w:t>
        </w:r>
      </w:ins>
      <w:r w:rsidR="0076219D" w:rsidRPr="001853DD">
        <w:rPr>
          <w:rFonts w:eastAsia="Times New Roman" w:cs="Arial"/>
          <w:color w:val="222222"/>
          <w:szCs w:val="24"/>
          <w:lang w:eastAsia="es-MX"/>
        </w:rPr>
        <w:t>ir</w:t>
      </w:r>
      <w:r w:rsidR="0076219D" w:rsidRPr="0076219D">
        <w:rPr>
          <w:rFonts w:eastAsia="Times New Roman" w:cs="Arial"/>
          <w:color w:val="FF0000"/>
          <w:szCs w:val="24"/>
          <w:lang w:eastAsia="es-MX"/>
        </w:rPr>
        <w:t>é</w:t>
      </w:r>
      <w:ins w:id="83" w:author="yaret" w:date="2023-10-29T22:47:00Z">
        <w:r w:rsidRPr="001853DD">
          <w:rPr>
            <w:rFonts w:eastAsia="Times New Roman" w:cs="Arial"/>
            <w:color w:val="222222"/>
            <w:szCs w:val="24"/>
            <w:lang w:eastAsia="es-MX"/>
            <w:rPrChange w:id="84" w:author="yaret" w:date="2023-10-29T22:50:00Z">
              <w:rPr>
                <w:lang w:eastAsia="es-MX"/>
              </w:rPr>
            </w:rPrChange>
          </w:rPr>
          <w:t xml:space="preserve"> de todos modos.</w:t>
        </w:r>
      </w:ins>
    </w:p>
    <w:p w:rsidR="001853DD" w:rsidRPr="001853DD" w:rsidRDefault="001853DD">
      <w:pPr>
        <w:pStyle w:val="Prrafodelista"/>
        <w:numPr>
          <w:ilvl w:val="0"/>
          <w:numId w:val="16"/>
        </w:numPr>
        <w:shd w:val="clear" w:color="auto" w:fill="FFFFFF"/>
        <w:spacing w:after="0" w:line="240" w:lineRule="auto"/>
        <w:rPr>
          <w:ins w:id="85" w:author="yaret" w:date="2023-10-29T22:47:00Z"/>
          <w:rFonts w:eastAsia="Times New Roman" w:cs="Arial"/>
          <w:color w:val="222222"/>
          <w:szCs w:val="24"/>
          <w:lang w:eastAsia="es-MX"/>
          <w:rPrChange w:id="86" w:author="yaret" w:date="2023-10-29T22:50:00Z">
            <w:rPr>
              <w:ins w:id="87" w:author="yaret" w:date="2023-10-29T22:47:00Z"/>
              <w:lang w:eastAsia="es-MX"/>
            </w:rPr>
          </w:rPrChange>
        </w:rPr>
        <w:pPrChange w:id="88" w:author="yaret" w:date="2023-10-29T22:50:00Z">
          <w:pPr>
            <w:shd w:val="clear" w:color="auto" w:fill="FFFFFF"/>
            <w:spacing w:after="0" w:line="240" w:lineRule="auto"/>
          </w:pPr>
        </w:pPrChange>
      </w:pPr>
      <w:ins w:id="89" w:author="yaret" w:date="2023-10-29T22:47:00Z">
        <w:r w:rsidRPr="001853DD">
          <w:rPr>
            <w:rFonts w:eastAsia="Times New Roman" w:cs="Arial"/>
            <w:color w:val="222222"/>
            <w:szCs w:val="24"/>
            <w:lang w:eastAsia="es-MX"/>
            <w:rPrChange w:id="90" w:author="yaret" w:date="2023-10-29T22:50:00Z">
              <w:rPr>
                <w:lang w:eastAsia="es-MX"/>
              </w:rPr>
            </w:rPrChange>
          </w:rPr>
          <w:t xml:space="preserve">Ni aun la </w:t>
        </w:r>
        <w:proofErr w:type="spellStart"/>
        <w:r w:rsidRPr="001853DD">
          <w:rPr>
            <w:rFonts w:eastAsia="Times New Roman" w:cs="Arial"/>
            <w:color w:val="222222"/>
            <w:szCs w:val="24"/>
            <w:lang w:eastAsia="es-MX"/>
            <w:rPrChange w:id="91" w:author="yaret" w:date="2023-10-29T22:50:00Z">
              <w:rPr>
                <w:lang w:eastAsia="es-MX"/>
              </w:rPr>
            </w:rPrChange>
          </w:rPr>
          <w:t>oposici</w:t>
        </w:r>
        <w:r w:rsidRPr="0076219D">
          <w:rPr>
            <w:rFonts w:eastAsia="Times New Roman" w:cs="Arial"/>
            <w:color w:val="FF0000"/>
            <w:szCs w:val="24"/>
            <w:lang w:eastAsia="es-MX"/>
            <w:rPrChange w:id="92" w:author="yaret" w:date="2023-10-29T22:50:00Z">
              <w:rPr>
                <w:lang w:eastAsia="es-MX"/>
              </w:rPr>
            </w:rPrChange>
          </w:rPr>
          <w:t>o</w:t>
        </w:r>
        <w:r w:rsidRPr="001853DD">
          <w:rPr>
            <w:rFonts w:eastAsia="Times New Roman" w:cs="Arial"/>
            <w:color w:val="222222"/>
            <w:szCs w:val="24"/>
            <w:lang w:eastAsia="es-MX"/>
            <w:rPrChange w:id="93" w:author="yaret" w:date="2023-10-29T22:50:00Z">
              <w:rPr>
                <w:lang w:eastAsia="es-MX"/>
              </w:rPr>
            </w:rPrChange>
          </w:rPr>
          <w:t>n</w:t>
        </w:r>
        <w:proofErr w:type="spellEnd"/>
        <w:r w:rsidRPr="001853DD">
          <w:rPr>
            <w:rFonts w:eastAsia="Times New Roman" w:cs="Arial"/>
            <w:color w:val="222222"/>
            <w:szCs w:val="24"/>
            <w:lang w:eastAsia="es-MX"/>
            <w:rPrChange w:id="94" w:author="yaret" w:date="2023-10-29T22:50:00Z">
              <w:rPr>
                <w:lang w:eastAsia="es-MX"/>
              </w:rPr>
            </w:rPrChange>
          </w:rPr>
          <w:t xml:space="preserve"> estaba de acuerdo en ese punto.</w:t>
        </w:r>
      </w:ins>
    </w:p>
    <w:p w:rsidR="001853DD" w:rsidRPr="001853DD" w:rsidRDefault="001853DD">
      <w:pPr>
        <w:pStyle w:val="Prrafodelista"/>
        <w:numPr>
          <w:ilvl w:val="0"/>
          <w:numId w:val="16"/>
        </w:numPr>
        <w:shd w:val="clear" w:color="auto" w:fill="FFFFFF"/>
        <w:spacing w:after="0" w:line="240" w:lineRule="auto"/>
        <w:rPr>
          <w:ins w:id="95" w:author="yaret" w:date="2023-10-29T22:47:00Z"/>
          <w:rFonts w:eastAsia="Times New Roman" w:cs="Arial"/>
          <w:color w:val="222222"/>
          <w:szCs w:val="24"/>
          <w:lang w:eastAsia="es-MX"/>
          <w:rPrChange w:id="96" w:author="yaret" w:date="2023-10-29T22:50:00Z">
            <w:rPr>
              <w:ins w:id="97" w:author="yaret" w:date="2023-10-29T22:47:00Z"/>
              <w:lang w:eastAsia="es-MX"/>
            </w:rPr>
          </w:rPrChange>
        </w:rPr>
        <w:pPrChange w:id="98" w:author="yaret" w:date="2023-10-29T22:50:00Z">
          <w:pPr>
            <w:shd w:val="clear" w:color="auto" w:fill="FFFFFF"/>
            <w:spacing w:after="0" w:line="240" w:lineRule="auto"/>
          </w:pPr>
        </w:pPrChange>
      </w:pPr>
      <w:ins w:id="99" w:author="yaret" w:date="2023-10-29T22:47:00Z">
        <w:r w:rsidRPr="001853DD">
          <w:rPr>
            <w:rFonts w:eastAsia="Times New Roman" w:cs="Arial"/>
            <w:color w:val="222222"/>
            <w:szCs w:val="24"/>
            <w:lang w:eastAsia="es-MX"/>
            <w:rPrChange w:id="100" w:author="yaret" w:date="2023-10-29T22:50:00Z">
              <w:rPr>
                <w:lang w:eastAsia="es-MX"/>
              </w:rPr>
            </w:rPrChange>
          </w:rPr>
          <w:t xml:space="preserve">¿Que </w:t>
        </w:r>
      </w:ins>
      <w:r w:rsidR="0076219D" w:rsidRPr="001853DD">
        <w:rPr>
          <w:rFonts w:eastAsia="Times New Roman" w:cs="Arial"/>
          <w:color w:val="222222"/>
          <w:szCs w:val="24"/>
          <w:lang w:eastAsia="es-MX"/>
        </w:rPr>
        <w:t>por qu</w:t>
      </w:r>
      <w:r w:rsidR="0076219D" w:rsidRPr="0076219D">
        <w:rPr>
          <w:rFonts w:eastAsia="Times New Roman" w:cs="Arial"/>
          <w:color w:val="FF0000"/>
          <w:szCs w:val="24"/>
          <w:lang w:eastAsia="es-MX"/>
        </w:rPr>
        <w:t>é</w:t>
      </w:r>
      <w:ins w:id="101" w:author="yaret" w:date="2023-10-29T22:47:00Z">
        <w:r w:rsidRPr="001853DD">
          <w:rPr>
            <w:rFonts w:eastAsia="Times New Roman" w:cs="Arial"/>
            <w:color w:val="222222"/>
            <w:szCs w:val="24"/>
            <w:lang w:eastAsia="es-MX"/>
            <w:rPrChange w:id="102" w:author="yaret" w:date="2023-10-29T22:50:00Z">
              <w:rPr>
                <w:lang w:eastAsia="es-MX"/>
              </w:rPr>
            </w:rPrChange>
          </w:rPr>
          <w:t xml:space="preserve"> no vengo? Pues porque no puedo</w:t>
        </w:r>
      </w:ins>
    </w:p>
    <w:p w:rsidR="001853DD" w:rsidRPr="001853DD" w:rsidRDefault="001853DD">
      <w:pPr>
        <w:pStyle w:val="Prrafodelista"/>
        <w:numPr>
          <w:ilvl w:val="0"/>
          <w:numId w:val="16"/>
        </w:numPr>
        <w:shd w:val="clear" w:color="auto" w:fill="FFFFFF"/>
        <w:spacing w:after="0" w:line="240" w:lineRule="auto"/>
        <w:rPr>
          <w:ins w:id="103" w:author="yaret" w:date="2023-10-29T22:47:00Z"/>
          <w:rFonts w:eastAsia="Times New Roman" w:cs="Arial"/>
          <w:color w:val="222222"/>
          <w:szCs w:val="24"/>
          <w:lang w:eastAsia="es-MX"/>
          <w:rPrChange w:id="104" w:author="yaret" w:date="2023-10-29T22:50:00Z">
            <w:rPr>
              <w:ins w:id="105" w:author="yaret" w:date="2023-10-29T22:47:00Z"/>
              <w:lang w:eastAsia="es-MX"/>
            </w:rPr>
          </w:rPrChange>
        </w:rPr>
        <w:pPrChange w:id="106" w:author="yaret" w:date="2023-10-29T22:50:00Z">
          <w:pPr>
            <w:shd w:val="clear" w:color="auto" w:fill="FFFFFF"/>
            <w:spacing w:after="0" w:line="240" w:lineRule="auto"/>
          </w:pPr>
        </w:pPrChange>
      </w:pPr>
      <w:ins w:id="107" w:author="yaret" w:date="2023-10-29T22:47:00Z">
        <w:r w:rsidRPr="001853DD">
          <w:rPr>
            <w:rFonts w:eastAsia="Times New Roman" w:cs="Arial"/>
            <w:color w:val="222222"/>
            <w:szCs w:val="24"/>
            <w:lang w:eastAsia="es-MX"/>
            <w:rPrChange w:id="108" w:author="yaret" w:date="2023-10-29T22:50:00Z">
              <w:rPr>
                <w:lang w:eastAsia="es-MX"/>
              </w:rPr>
            </w:rPrChange>
          </w:rPr>
          <w:t xml:space="preserve">El mal momento </w:t>
        </w:r>
      </w:ins>
      <w:r w:rsidR="0076219D" w:rsidRPr="001853DD">
        <w:rPr>
          <w:rFonts w:eastAsia="Times New Roman" w:cs="Arial"/>
          <w:color w:val="222222"/>
          <w:szCs w:val="24"/>
          <w:lang w:eastAsia="es-MX"/>
        </w:rPr>
        <w:t>porque</w:t>
      </w:r>
      <w:ins w:id="109" w:author="yaret" w:date="2023-10-29T22:47:00Z">
        <w:r w:rsidRPr="001853DD">
          <w:rPr>
            <w:rFonts w:eastAsia="Times New Roman" w:cs="Arial"/>
            <w:color w:val="222222"/>
            <w:szCs w:val="24"/>
            <w:lang w:eastAsia="es-MX"/>
            <w:rPrChange w:id="110" w:author="yaret" w:date="2023-10-29T22:50:00Z">
              <w:rPr>
                <w:lang w:eastAsia="es-MX"/>
              </w:rPr>
            </w:rPrChange>
          </w:rPr>
          <w:t xml:space="preserve"> yo atravieso es evidente.</w:t>
        </w:r>
      </w:ins>
    </w:p>
    <w:p w:rsidR="001853DD" w:rsidRPr="001853DD" w:rsidRDefault="001853DD">
      <w:pPr>
        <w:pStyle w:val="Prrafodelista"/>
        <w:numPr>
          <w:ilvl w:val="0"/>
          <w:numId w:val="16"/>
        </w:numPr>
        <w:shd w:val="clear" w:color="auto" w:fill="FFFFFF"/>
        <w:spacing w:after="0" w:line="240" w:lineRule="auto"/>
        <w:rPr>
          <w:ins w:id="111" w:author="yaret" w:date="2023-10-29T22:47:00Z"/>
          <w:rFonts w:eastAsia="Times New Roman" w:cs="Arial"/>
          <w:color w:val="222222"/>
          <w:szCs w:val="24"/>
          <w:lang w:eastAsia="es-MX"/>
          <w:rPrChange w:id="112" w:author="yaret" w:date="2023-10-29T22:50:00Z">
            <w:rPr>
              <w:ins w:id="113" w:author="yaret" w:date="2023-10-29T22:47:00Z"/>
              <w:lang w:eastAsia="es-MX"/>
            </w:rPr>
          </w:rPrChange>
        </w:rPr>
        <w:pPrChange w:id="114" w:author="yaret" w:date="2023-10-29T22:50:00Z">
          <w:pPr>
            <w:shd w:val="clear" w:color="auto" w:fill="FFFFFF"/>
            <w:spacing w:after="0" w:line="240" w:lineRule="auto"/>
          </w:pPr>
        </w:pPrChange>
      </w:pPr>
      <w:ins w:id="115" w:author="yaret" w:date="2023-10-29T22:47:00Z">
        <w:r w:rsidRPr="001853DD">
          <w:rPr>
            <w:rFonts w:eastAsia="Times New Roman" w:cs="Arial"/>
            <w:color w:val="222222"/>
            <w:szCs w:val="24"/>
            <w:lang w:eastAsia="es-MX"/>
            <w:rPrChange w:id="116" w:author="yaret" w:date="2023-10-29T22:50:00Z">
              <w:rPr>
                <w:lang w:eastAsia="es-MX"/>
              </w:rPr>
            </w:rPrChange>
          </w:rPr>
          <w:t xml:space="preserve">Te digo esto porque </w:t>
        </w:r>
      </w:ins>
      <w:r w:rsidR="0076219D" w:rsidRPr="001853DD">
        <w:rPr>
          <w:rFonts w:eastAsia="Times New Roman" w:cs="Arial"/>
          <w:color w:val="222222"/>
          <w:szCs w:val="24"/>
          <w:lang w:eastAsia="es-MX"/>
        </w:rPr>
        <w:t>s</w:t>
      </w:r>
      <w:r w:rsidR="0076219D" w:rsidRPr="0076219D">
        <w:rPr>
          <w:rFonts w:eastAsia="Times New Roman" w:cs="Arial"/>
          <w:color w:val="FF0000"/>
          <w:szCs w:val="24"/>
          <w:lang w:eastAsia="es-MX"/>
        </w:rPr>
        <w:t>é</w:t>
      </w:r>
      <w:ins w:id="117" w:author="yaret" w:date="2023-10-29T22:47:00Z">
        <w:r w:rsidRPr="001853DD">
          <w:rPr>
            <w:rFonts w:eastAsia="Times New Roman" w:cs="Arial"/>
            <w:color w:val="222222"/>
            <w:szCs w:val="24"/>
            <w:lang w:eastAsia="es-MX"/>
            <w:rPrChange w:id="118" w:author="yaret" w:date="2023-10-29T22:50:00Z">
              <w:rPr>
                <w:lang w:eastAsia="es-MX"/>
              </w:rPr>
            </w:rPrChange>
          </w:rPr>
          <w:t xml:space="preserve"> muy bien el </w:t>
        </w:r>
      </w:ins>
      <w:r w:rsidR="0076219D" w:rsidRPr="001853DD">
        <w:rPr>
          <w:rFonts w:eastAsia="Times New Roman" w:cs="Arial"/>
          <w:color w:val="222222"/>
          <w:szCs w:val="24"/>
          <w:lang w:eastAsia="es-MX"/>
        </w:rPr>
        <w:t>porqu</w:t>
      </w:r>
      <w:r w:rsidR="0076219D" w:rsidRPr="0076219D">
        <w:rPr>
          <w:rFonts w:eastAsia="Times New Roman" w:cs="Arial"/>
          <w:color w:val="FF0000"/>
          <w:szCs w:val="24"/>
          <w:lang w:eastAsia="es-MX"/>
        </w:rPr>
        <w:t>é</w:t>
      </w:r>
      <w:ins w:id="119" w:author="yaret" w:date="2023-10-29T22:47:00Z">
        <w:r w:rsidRPr="001853DD">
          <w:rPr>
            <w:rFonts w:eastAsia="Times New Roman" w:cs="Arial"/>
            <w:color w:val="222222"/>
            <w:szCs w:val="24"/>
            <w:lang w:eastAsia="es-MX"/>
            <w:rPrChange w:id="120" w:author="yaret" w:date="2023-10-29T22:50:00Z">
              <w:rPr>
                <w:lang w:eastAsia="es-MX"/>
              </w:rPr>
            </w:rPrChange>
          </w:rPr>
          <w:t xml:space="preserve"> del asunto.</w:t>
        </w:r>
      </w:ins>
    </w:p>
    <w:p w:rsidR="001853DD" w:rsidRPr="001853DD" w:rsidRDefault="001853DD">
      <w:pPr>
        <w:pStyle w:val="Prrafodelista"/>
        <w:numPr>
          <w:ilvl w:val="0"/>
          <w:numId w:val="16"/>
        </w:numPr>
        <w:shd w:val="clear" w:color="auto" w:fill="FFFFFF"/>
        <w:spacing w:after="0" w:line="240" w:lineRule="auto"/>
        <w:rPr>
          <w:ins w:id="121" w:author="yaret" w:date="2023-10-29T22:47:00Z"/>
          <w:rFonts w:eastAsia="Times New Roman" w:cs="Arial"/>
          <w:color w:val="222222"/>
          <w:szCs w:val="24"/>
          <w:lang w:eastAsia="es-MX"/>
          <w:rPrChange w:id="122" w:author="yaret" w:date="2023-10-29T22:50:00Z">
            <w:rPr>
              <w:ins w:id="123" w:author="yaret" w:date="2023-10-29T22:47:00Z"/>
              <w:lang w:eastAsia="es-MX"/>
            </w:rPr>
          </w:rPrChange>
        </w:rPr>
        <w:pPrChange w:id="124" w:author="yaret" w:date="2023-10-29T22:50:00Z">
          <w:pPr>
            <w:shd w:val="clear" w:color="auto" w:fill="FFFFFF"/>
            <w:spacing w:after="0" w:line="240" w:lineRule="auto"/>
          </w:pPr>
        </w:pPrChange>
      </w:pPr>
      <w:ins w:id="125" w:author="yaret" w:date="2023-10-29T22:48:00Z">
        <w:r w:rsidRPr="001853DD">
          <w:rPr>
            <w:rFonts w:eastAsia="Times New Roman" w:cs="Arial"/>
            <w:color w:val="222222"/>
            <w:szCs w:val="24"/>
            <w:lang w:eastAsia="es-MX"/>
            <w:rPrChange w:id="126" w:author="yaret" w:date="2023-10-29T22:50:00Z">
              <w:rPr>
                <w:lang w:eastAsia="es-MX"/>
              </w:rPr>
            </w:rPrChange>
          </w:rPr>
          <w:lastRenderedPageBreak/>
          <w:t>¡</w:t>
        </w:r>
      </w:ins>
      <w:ins w:id="127" w:author="yaret" w:date="2023-10-29T22:47:00Z">
        <w:r w:rsidRPr="001853DD">
          <w:rPr>
            <w:rFonts w:eastAsia="Times New Roman" w:cs="Arial"/>
            <w:color w:val="222222"/>
            <w:szCs w:val="24"/>
            <w:lang w:eastAsia="es-MX"/>
            <w:rPrChange w:id="128" w:author="yaret" w:date="2023-10-29T22:50:00Z">
              <w:rPr>
                <w:lang w:eastAsia="es-MX"/>
              </w:rPr>
            </w:rPrChange>
          </w:rPr>
          <w:t xml:space="preserve">Por que no te </w:t>
        </w:r>
      </w:ins>
      <w:r w:rsidR="0076219D" w:rsidRPr="001853DD">
        <w:rPr>
          <w:rFonts w:eastAsia="Times New Roman" w:cs="Arial"/>
          <w:color w:val="222222"/>
          <w:szCs w:val="24"/>
          <w:lang w:eastAsia="es-MX"/>
        </w:rPr>
        <w:t>estar</w:t>
      </w:r>
      <w:r w:rsidR="0076219D" w:rsidRPr="0076219D">
        <w:rPr>
          <w:rFonts w:eastAsia="Times New Roman" w:cs="Arial"/>
          <w:color w:val="FF0000"/>
          <w:szCs w:val="24"/>
          <w:lang w:eastAsia="es-MX"/>
        </w:rPr>
        <w:t>í</w:t>
      </w:r>
      <w:r w:rsidR="0076219D" w:rsidRPr="001853DD">
        <w:rPr>
          <w:rFonts w:eastAsia="Times New Roman" w:cs="Arial"/>
          <w:color w:val="222222"/>
          <w:szCs w:val="24"/>
          <w:lang w:eastAsia="es-MX"/>
        </w:rPr>
        <w:t>as</w:t>
      </w:r>
      <w:ins w:id="129" w:author="yaret" w:date="2023-10-29T22:47:00Z">
        <w:r w:rsidRPr="001853DD">
          <w:rPr>
            <w:rFonts w:eastAsia="Times New Roman" w:cs="Arial"/>
            <w:color w:val="222222"/>
            <w:szCs w:val="24"/>
            <w:lang w:eastAsia="es-MX"/>
            <w:rPrChange w:id="130" w:author="yaret" w:date="2023-10-29T22:50:00Z">
              <w:rPr>
                <w:lang w:eastAsia="es-MX"/>
              </w:rPr>
            </w:rPrChange>
          </w:rPr>
          <w:t xml:space="preserve"> callado</w:t>
        </w:r>
      </w:ins>
      <w:ins w:id="131" w:author="yaret" w:date="2023-10-29T22:48:00Z">
        <w:r w:rsidRPr="001853DD">
          <w:rPr>
            <w:rFonts w:eastAsia="Times New Roman" w:cs="Arial"/>
            <w:color w:val="222222"/>
            <w:szCs w:val="24"/>
            <w:lang w:eastAsia="es-MX"/>
            <w:rPrChange w:id="132" w:author="yaret" w:date="2023-10-29T22:50:00Z">
              <w:rPr>
                <w:lang w:eastAsia="es-MX"/>
              </w:rPr>
            </w:rPrChange>
          </w:rPr>
          <w:t>!</w:t>
        </w:r>
      </w:ins>
    </w:p>
    <w:p w:rsidR="001853DD" w:rsidRPr="001853DD" w:rsidRDefault="001853DD" w:rsidP="001853DD">
      <w:pPr>
        <w:shd w:val="clear" w:color="auto" w:fill="FFFFFF"/>
        <w:spacing w:after="0" w:line="240" w:lineRule="auto"/>
        <w:rPr>
          <w:ins w:id="133" w:author="yaret" w:date="2023-10-29T22:47:00Z"/>
          <w:rFonts w:eastAsia="Times New Roman" w:cs="Arial"/>
          <w:color w:val="222222"/>
          <w:szCs w:val="24"/>
          <w:lang w:eastAsia="es-MX"/>
        </w:rPr>
      </w:pPr>
    </w:p>
    <w:p w:rsidR="001853DD" w:rsidRPr="001853DD" w:rsidRDefault="001853DD" w:rsidP="001853DD">
      <w:pPr>
        <w:shd w:val="clear" w:color="auto" w:fill="FFFFFF"/>
        <w:spacing w:after="0" w:line="240" w:lineRule="auto"/>
        <w:rPr>
          <w:ins w:id="134" w:author="yaret" w:date="2023-10-29T22:47:00Z"/>
          <w:rFonts w:eastAsia="Times New Roman" w:cs="Arial"/>
          <w:color w:val="222222"/>
          <w:szCs w:val="24"/>
          <w:lang w:eastAsia="es-MX"/>
        </w:rPr>
      </w:pPr>
      <w:ins w:id="135" w:author="yaret" w:date="2023-10-29T22:47:00Z">
        <w:r w:rsidRPr="001853DD">
          <w:rPr>
            <w:rFonts w:eastAsia="Times New Roman" w:cs="Arial"/>
            <w:color w:val="222222"/>
            <w:szCs w:val="24"/>
            <w:lang w:eastAsia="es-MX"/>
          </w:rPr>
          <w:t>F</w:t>
        </w:r>
      </w:ins>
    </w:p>
    <w:p w:rsidR="001853DD" w:rsidRPr="001853DD" w:rsidRDefault="001853DD" w:rsidP="001853DD">
      <w:pPr>
        <w:shd w:val="clear" w:color="auto" w:fill="FFFFFF"/>
        <w:spacing w:after="0" w:line="240" w:lineRule="auto"/>
        <w:rPr>
          <w:ins w:id="136" w:author="yaret" w:date="2023-10-29T22:47:00Z"/>
          <w:rFonts w:eastAsia="Times New Roman" w:cs="Arial"/>
          <w:color w:val="222222"/>
          <w:szCs w:val="24"/>
          <w:lang w:eastAsia="es-MX"/>
        </w:rPr>
      </w:pPr>
    </w:p>
    <w:p w:rsidR="001853DD" w:rsidRPr="001853DD" w:rsidRDefault="001853DD">
      <w:pPr>
        <w:pStyle w:val="Prrafodelista"/>
        <w:numPr>
          <w:ilvl w:val="0"/>
          <w:numId w:val="17"/>
        </w:numPr>
        <w:shd w:val="clear" w:color="auto" w:fill="FFFFFF"/>
        <w:spacing w:after="0" w:line="240" w:lineRule="auto"/>
        <w:rPr>
          <w:ins w:id="137" w:author="yaret" w:date="2023-10-29T22:47:00Z"/>
          <w:rFonts w:eastAsia="Times New Roman" w:cs="Arial"/>
          <w:color w:val="222222"/>
          <w:szCs w:val="24"/>
          <w:lang w:eastAsia="es-MX"/>
          <w:rPrChange w:id="138" w:author="yaret" w:date="2023-10-29T22:50:00Z">
            <w:rPr>
              <w:ins w:id="139" w:author="yaret" w:date="2023-10-29T22:47:00Z"/>
              <w:lang w:eastAsia="es-MX"/>
            </w:rPr>
          </w:rPrChange>
        </w:rPr>
        <w:pPrChange w:id="140" w:author="yaret" w:date="2023-10-29T22:50:00Z">
          <w:pPr>
            <w:shd w:val="clear" w:color="auto" w:fill="FFFFFF"/>
            <w:spacing w:after="0" w:line="240" w:lineRule="auto"/>
          </w:pPr>
        </w:pPrChange>
      </w:pPr>
      <w:ins w:id="141" w:author="yaret" w:date="2023-10-29T22:47:00Z">
        <w:r w:rsidRPr="001853DD">
          <w:rPr>
            <w:rFonts w:eastAsia="Times New Roman" w:cs="Arial"/>
            <w:color w:val="222222"/>
            <w:szCs w:val="24"/>
            <w:lang w:eastAsia="es-MX"/>
            <w:rPrChange w:id="142" w:author="yaret" w:date="2023-10-29T22:50:00Z">
              <w:rPr>
                <w:lang w:eastAsia="es-MX"/>
              </w:rPr>
            </w:rPrChange>
          </w:rPr>
          <w:t xml:space="preserve">Ignoraba </w:t>
        </w:r>
      </w:ins>
      <w:r w:rsidR="00C71841" w:rsidRPr="001853DD">
        <w:rPr>
          <w:rFonts w:eastAsia="Times New Roman" w:cs="Arial"/>
          <w:color w:val="222222"/>
          <w:szCs w:val="24"/>
          <w:lang w:eastAsia="es-MX"/>
        </w:rPr>
        <w:t>porque</w:t>
      </w:r>
      <w:ins w:id="143" w:author="yaret" w:date="2023-10-29T22:47:00Z">
        <w:r w:rsidRPr="001853DD">
          <w:rPr>
            <w:rFonts w:eastAsia="Times New Roman" w:cs="Arial"/>
            <w:color w:val="222222"/>
            <w:szCs w:val="24"/>
            <w:lang w:eastAsia="es-MX"/>
            <w:rPrChange w:id="144" w:author="yaret" w:date="2023-10-29T22:50:00Z">
              <w:rPr>
                <w:lang w:eastAsia="es-MX"/>
              </w:rPr>
            </w:rPrChange>
          </w:rPr>
          <w:t xml:space="preserve"> hac</w:t>
        </w:r>
        <w:r w:rsidRPr="00C71841">
          <w:rPr>
            <w:rFonts w:eastAsia="Times New Roman" w:cs="Arial"/>
            <w:color w:val="FF0000"/>
            <w:szCs w:val="24"/>
            <w:lang w:eastAsia="es-MX"/>
            <w:rPrChange w:id="145" w:author="yaret" w:date="2023-10-29T22:50:00Z">
              <w:rPr>
                <w:lang w:eastAsia="es-MX"/>
              </w:rPr>
            </w:rPrChange>
          </w:rPr>
          <w:t>í</w:t>
        </w:r>
        <w:r w:rsidRPr="001853DD">
          <w:rPr>
            <w:rFonts w:eastAsia="Times New Roman" w:cs="Arial"/>
            <w:color w:val="222222"/>
            <w:szCs w:val="24"/>
            <w:lang w:eastAsia="es-MX"/>
            <w:rPrChange w:id="146" w:author="yaret" w:date="2023-10-29T22:50:00Z">
              <w:rPr>
                <w:lang w:eastAsia="es-MX"/>
              </w:rPr>
            </w:rPrChange>
          </w:rPr>
          <w:t>a todo aquello</w:t>
        </w:r>
      </w:ins>
    </w:p>
    <w:p w:rsidR="001853DD" w:rsidRPr="001853DD" w:rsidRDefault="001853DD">
      <w:pPr>
        <w:pStyle w:val="Prrafodelista"/>
        <w:numPr>
          <w:ilvl w:val="0"/>
          <w:numId w:val="17"/>
        </w:numPr>
        <w:shd w:val="clear" w:color="auto" w:fill="FFFFFF"/>
        <w:spacing w:after="0" w:line="240" w:lineRule="auto"/>
        <w:rPr>
          <w:ins w:id="147" w:author="yaret" w:date="2023-10-29T22:47:00Z"/>
          <w:rFonts w:eastAsia="Times New Roman" w:cs="Arial"/>
          <w:color w:val="222222"/>
          <w:szCs w:val="24"/>
          <w:lang w:eastAsia="es-MX"/>
          <w:rPrChange w:id="148" w:author="yaret" w:date="2023-10-29T22:50:00Z">
            <w:rPr>
              <w:ins w:id="149" w:author="yaret" w:date="2023-10-29T22:47:00Z"/>
              <w:lang w:eastAsia="es-MX"/>
            </w:rPr>
          </w:rPrChange>
        </w:rPr>
        <w:pPrChange w:id="150" w:author="yaret" w:date="2023-10-29T22:50:00Z">
          <w:pPr>
            <w:shd w:val="clear" w:color="auto" w:fill="FFFFFF"/>
            <w:spacing w:after="0" w:line="240" w:lineRule="auto"/>
          </w:pPr>
        </w:pPrChange>
      </w:pPr>
      <w:ins w:id="151" w:author="yaret" w:date="2023-10-29T22:47:00Z">
        <w:r w:rsidRPr="001853DD">
          <w:rPr>
            <w:rFonts w:eastAsia="Times New Roman" w:cs="Arial"/>
            <w:color w:val="222222"/>
            <w:szCs w:val="24"/>
            <w:lang w:eastAsia="es-MX"/>
            <w:rPrChange w:id="152" w:author="yaret" w:date="2023-10-29T22:50:00Z">
              <w:rPr>
                <w:lang w:eastAsia="es-MX"/>
              </w:rPr>
            </w:rPrChange>
          </w:rPr>
          <w:t>No sab</w:t>
        </w:r>
        <w:r w:rsidRPr="00C71841">
          <w:rPr>
            <w:rFonts w:eastAsia="Times New Roman" w:cs="Arial"/>
            <w:color w:val="FF0000"/>
            <w:szCs w:val="24"/>
            <w:lang w:eastAsia="es-MX"/>
            <w:rPrChange w:id="153" w:author="yaret" w:date="2023-10-29T22:50:00Z">
              <w:rPr>
                <w:lang w:eastAsia="es-MX"/>
              </w:rPr>
            </w:rPrChange>
          </w:rPr>
          <w:t>í</w:t>
        </w:r>
        <w:r w:rsidRPr="001853DD">
          <w:rPr>
            <w:rFonts w:eastAsia="Times New Roman" w:cs="Arial"/>
            <w:color w:val="222222"/>
            <w:szCs w:val="24"/>
            <w:lang w:eastAsia="es-MX"/>
            <w:rPrChange w:id="154" w:author="yaret" w:date="2023-10-29T22:50:00Z">
              <w:rPr>
                <w:lang w:eastAsia="es-MX"/>
              </w:rPr>
            </w:rPrChange>
          </w:rPr>
          <w:t>a ni quien era ni que quer</w:t>
        </w:r>
        <w:r w:rsidRPr="00C71841">
          <w:rPr>
            <w:rFonts w:eastAsia="Times New Roman" w:cs="Arial"/>
            <w:color w:val="FF0000"/>
            <w:szCs w:val="24"/>
            <w:lang w:eastAsia="es-MX"/>
            <w:rPrChange w:id="155" w:author="yaret" w:date="2023-10-29T22:50:00Z">
              <w:rPr>
                <w:lang w:eastAsia="es-MX"/>
              </w:rPr>
            </w:rPrChange>
          </w:rPr>
          <w:t>í</w:t>
        </w:r>
        <w:r w:rsidRPr="001853DD">
          <w:rPr>
            <w:rFonts w:eastAsia="Times New Roman" w:cs="Arial"/>
            <w:color w:val="222222"/>
            <w:szCs w:val="24"/>
            <w:lang w:eastAsia="es-MX"/>
            <w:rPrChange w:id="156" w:author="yaret" w:date="2023-10-29T22:50:00Z">
              <w:rPr>
                <w:lang w:eastAsia="es-MX"/>
              </w:rPr>
            </w:rPrChange>
          </w:rPr>
          <w:t>a ni de donde venia</w:t>
        </w:r>
      </w:ins>
    </w:p>
    <w:p w:rsidR="001853DD" w:rsidRPr="001853DD" w:rsidRDefault="001853DD">
      <w:pPr>
        <w:pStyle w:val="Prrafodelista"/>
        <w:numPr>
          <w:ilvl w:val="0"/>
          <w:numId w:val="17"/>
        </w:numPr>
        <w:shd w:val="clear" w:color="auto" w:fill="FFFFFF"/>
        <w:spacing w:after="0" w:line="240" w:lineRule="auto"/>
        <w:rPr>
          <w:ins w:id="157" w:author="yaret" w:date="2023-10-29T22:47:00Z"/>
          <w:rFonts w:eastAsia="Times New Roman" w:cs="Arial"/>
          <w:color w:val="222222"/>
          <w:szCs w:val="24"/>
          <w:lang w:eastAsia="es-MX"/>
          <w:rPrChange w:id="158" w:author="yaret" w:date="2023-10-29T22:50:00Z">
            <w:rPr>
              <w:ins w:id="159" w:author="yaret" w:date="2023-10-29T22:47:00Z"/>
              <w:lang w:eastAsia="es-MX"/>
            </w:rPr>
          </w:rPrChange>
        </w:rPr>
        <w:pPrChange w:id="160" w:author="yaret" w:date="2023-10-29T22:50:00Z">
          <w:pPr>
            <w:shd w:val="clear" w:color="auto" w:fill="FFFFFF"/>
            <w:spacing w:after="0" w:line="240" w:lineRule="auto"/>
          </w:pPr>
        </w:pPrChange>
      </w:pPr>
      <w:ins w:id="161" w:author="yaret" w:date="2023-10-29T22:47:00Z">
        <w:r w:rsidRPr="001853DD">
          <w:rPr>
            <w:rFonts w:eastAsia="Times New Roman" w:cs="Arial"/>
            <w:color w:val="222222"/>
            <w:szCs w:val="24"/>
            <w:lang w:eastAsia="es-MX"/>
            <w:rPrChange w:id="162" w:author="yaret" w:date="2023-10-29T22:50:00Z">
              <w:rPr>
                <w:lang w:eastAsia="es-MX"/>
              </w:rPr>
            </w:rPrChange>
          </w:rPr>
          <w:t xml:space="preserve">Cuando me dijo </w:t>
        </w:r>
      </w:ins>
      <w:r w:rsidR="00C71841" w:rsidRPr="001853DD">
        <w:rPr>
          <w:rFonts w:eastAsia="Times New Roman" w:cs="Arial"/>
          <w:color w:val="222222"/>
          <w:szCs w:val="24"/>
          <w:lang w:eastAsia="es-MX"/>
        </w:rPr>
        <w:t>cu</w:t>
      </w:r>
      <w:r w:rsidR="00C71841" w:rsidRPr="00C71841">
        <w:rPr>
          <w:rFonts w:eastAsia="Times New Roman" w:cs="Arial"/>
          <w:color w:val="FF0000"/>
          <w:szCs w:val="24"/>
          <w:lang w:eastAsia="es-MX"/>
        </w:rPr>
        <w:t>á</w:t>
      </w:r>
      <w:r w:rsidR="00C71841" w:rsidRPr="001853DD">
        <w:rPr>
          <w:rFonts w:eastAsia="Times New Roman" w:cs="Arial"/>
          <w:color w:val="222222"/>
          <w:szCs w:val="24"/>
          <w:lang w:eastAsia="es-MX"/>
        </w:rPr>
        <w:t>ndo</w:t>
      </w:r>
      <w:ins w:id="163" w:author="yaret" w:date="2023-10-29T22:47:00Z">
        <w:r w:rsidRPr="001853DD">
          <w:rPr>
            <w:rFonts w:eastAsia="Times New Roman" w:cs="Arial"/>
            <w:color w:val="222222"/>
            <w:szCs w:val="24"/>
            <w:lang w:eastAsia="es-MX"/>
            <w:rPrChange w:id="164" w:author="yaret" w:date="2023-10-29T22:50:00Z">
              <w:rPr>
                <w:lang w:eastAsia="es-MX"/>
              </w:rPr>
            </w:rPrChange>
          </w:rPr>
          <w:t xml:space="preserve"> </w:t>
        </w:r>
      </w:ins>
      <w:r w:rsidR="00C71841" w:rsidRPr="001853DD">
        <w:rPr>
          <w:rFonts w:eastAsia="Times New Roman" w:cs="Arial"/>
          <w:color w:val="222222"/>
          <w:szCs w:val="24"/>
          <w:lang w:eastAsia="es-MX"/>
        </w:rPr>
        <w:t>volver</w:t>
      </w:r>
      <w:r w:rsidR="00C71841" w:rsidRPr="00C71841">
        <w:rPr>
          <w:rFonts w:eastAsia="Times New Roman" w:cs="Arial"/>
          <w:color w:val="FF0000"/>
          <w:szCs w:val="24"/>
          <w:lang w:eastAsia="es-MX"/>
        </w:rPr>
        <w:t>í</w:t>
      </w:r>
      <w:r w:rsidR="00C71841" w:rsidRPr="001853DD">
        <w:rPr>
          <w:rFonts w:eastAsia="Times New Roman" w:cs="Arial"/>
          <w:color w:val="222222"/>
          <w:szCs w:val="24"/>
          <w:lang w:eastAsia="es-MX"/>
        </w:rPr>
        <w:t>a</w:t>
      </w:r>
      <w:ins w:id="165" w:author="yaret" w:date="2023-10-29T22:47:00Z">
        <w:r w:rsidRPr="001853DD">
          <w:rPr>
            <w:rFonts w:eastAsia="Times New Roman" w:cs="Arial"/>
            <w:color w:val="222222"/>
            <w:szCs w:val="24"/>
            <w:lang w:eastAsia="es-MX"/>
            <w:rPrChange w:id="166" w:author="yaret" w:date="2023-10-29T22:50:00Z">
              <w:rPr>
                <w:lang w:eastAsia="es-MX"/>
              </w:rPr>
            </w:rPrChange>
          </w:rPr>
          <w:t xml:space="preserve"> note cuanto la </w:t>
        </w:r>
      </w:ins>
      <w:r w:rsidR="00C71841" w:rsidRPr="001853DD">
        <w:rPr>
          <w:rFonts w:eastAsia="Times New Roman" w:cs="Arial"/>
          <w:color w:val="222222"/>
          <w:szCs w:val="24"/>
          <w:lang w:eastAsia="es-MX"/>
        </w:rPr>
        <w:t>quer</w:t>
      </w:r>
      <w:r w:rsidR="00C71841" w:rsidRPr="00C71841">
        <w:rPr>
          <w:rFonts w:eastAsia="Times New Roman" w:cs="Arial"/>
          <w:color w:val="FF0000"/>
          <w:szCs w:val="24"/>
          <w:lang w:eastAsia="es-MX"/>
        </w:rPr>
        <w:t>í</w:t>
      </w:r>
      <w:r w:rsidR="00C71841" w:rsidRPr="001853DD">
        <w:rPr>
          <w:rFonts w:eastAsia="Times New Roman" w:cs="Arial"/>
          <w:color w:val="222222"/>
          <w:szCs w:val="24"/>
          <w:lang w:eastAsia="es-MX"/>
        </w:rPr>
        <w:t>a</w:t>
      </w:r>
      <w:ins w:id="167" w:author="yaret" w:date="2023-10-29T22:47:00Z">
        <w:r w:rsidRPr="001853DD">
          <w:rPr>
            <w:rFonts w:eastAsia="Times New Roman" w:cs="Arial"/>
            <w:color w:val="222222"/>
            <w:szCs w:val="24"/>
            <w:lang w:eastAsia="es-MX"/>
            <w:rPrChange w:id="168" w:author="yaret" w:date="2023-10-29T22:50:00Z">
              <w:rPr>
                <w:lang w:eastAsia="es-MX"/>
              </w:rPr>
            </w:rPrChange>
          </w:rPr>
          <w:t>,</w:t>
        </w:r>
      </w:ins>
    </w:p>
    <w:p w:rsidR="001853DD" w:rsidRPr="001853DD" w:rsidRDefault="001853DD">
      <w:pPr>
        <w:pStyle w:val="Prrafodelista"/>
        <w:numPr>
          <w:ilvl w:val="0"/>
          <w:numId w:val="17"/>
        </w:numPr>
        <w:shd w:val="clear" w:color="auto" w:fill="FFFFFF"/>
        <w:spacing w:after="0" w:line="240" w:lineRule="auto"/>
        <w:rPr>
          <w:ins w:id="169" w:author="yaret" w:date="2023-10-29T22:47:00Z"/>
          <w:rFonts w:eastAsia="Times New Roman" w:cs="Arial"/>
          <w:color w:val="222222"/>
          <w:szCs w:val="24"/>
          <w:lang w:eastAsia="es-MX"/>
          <w:rPrChange w:id="170" w:author="yaret" w:date="2023-10-29T22:50:00Z">
            <w:rPr>
              <w:ins w:id="171" w:author="yaret" w:date="2023-10-29T22:47:00Z"/>
              <w:lang w:eastAsia="es-MX"/>
            </w:rPr>
          </w:rPrChange>
        </w:rPr>
        <w:pPrChange w:id="172" w:author="yaret" w:date="2023-10-29T22:50:00Z">
          <w:pPr>
            <w:shd w:val="clear" w:color="auto" w:fill="FFFFFF"/>
            <w:spacing w:after="0" w:line="240" w:lineRule="auto"/>
          </w:pPr>
        </w:pPrChange>
      </w:pPr>
      <w:ins w:id="173" w:author="yaret" w:date="2023-10-29T22:49:00Z">
        <w:r w:rsidRPr="001853DD">
          <w:rPr>
            <w:rFonts w:eastAsia="Times New Roman" w:cs="Arial"/>
            <w:color w:val="222222"/>
            <w:szCs w:val="24"/>
            <w:lang w:eastAsia="es-MX"/>
            <w:rPrChange w:id="174" w:author="yaret" w:date="2023-10-29T22:50:00Z">
              <w:rPr>
                <w:lang w:eastAsia="es-MX"/>
              </w:rPr>
            </w:rPrChange>
          </w:rPr>
          <w:t>¡</w:t>
        </w:r>
      </w:ins>
      <w:r w:rsidR="00C71841" w:rsidRPr="001853DD">
        <w:rPr>
          <w:rFonts w:eastAsia="Times New Roman" w:cs="Arial"/>
          <w:color w:val="222222"/>
          <w:szCs w:val="24"/>
          <w:lang w:eastAsia="es-MX"/>
        </w:rPr>
        <w:t>Cu</w:t>
      </w:r>
      <w:r w:rsidR="00C71841" w:rsidRPr="00C71841">
        <w:rPr>
          <w:rFonts w:eastAsia="Times New Roman" w:cs="Arial"/>
          <w:color w:val="FF0000"/>
          <w:szCs w:val="24"/>
          <w:lang w:eastAsia="es-MX"/>
        </w:rPr>
        <w:t>á</w:t>
      </w:r>
      <w:r w:rsidR="00C71841" w:rsidRPr="001853DD">
        <w:rPr>
          <w:rFonts w:eastAsia="Times New Roman" w:cs="Arial"/>
          <w:color w:val="222222"/>
          <w:szCs w:val="24"/>
          <w:lang w:eastAsia="es-MX"/>
        </w:rPr>
        <w:t>nto</w:t>
      </w:r>
      <w:ins w:id="175" w:author="yaret" w:date="2023-10-29T22:47:00Z">
        <w:r w:rsidRPr="001853DD">
          <w:rPr>
            <w:rFonts w:eastAsia="Times New Roman" w:cs="Arial"/>
            <w:color w:val="222222"/>
            <w:szCs w:val="24"/>
            <w:lang w:eastAsia="es-MX"/>
            <w:rPrChange w:id="176" w:author="yaret" w:date="2023-10-29T22:50:00Z">
              <w:rPr>
                <w:lang w:eastAsia="es-MX"/>
              </w:rPr>
            </w:rPrChange>
          </w:rPr>
          <w:t xml:space="preserve"> calor y que mal se soporta</w:t>
        </w:r>
      </w:ins>
      <w:ins w:id="177" w:author="yaret" w:date="2023-10-29T22:49:00Z">
        <w:r w:rsidRPr="001853DD">
          <w:rPr>
            <w:rFonts w:eastAsia="Times New Roman" w:cs="Arial"/>
            <w:color w:val="222222"/>
            <w:szCs w:val="24"/>
            <w:lang w:eastAsia="es-MX"/>
            <w:rPrChange w:id="178" w:author="yaret" w:date="2023-10-29T22:50:00Z">
              <w:rPr>
                <w:lang w:eastAsia="es-MX"/>
              </w:rPr>
            </w:rPrChange>
          </w:rPr>
          <w:t>!</w:t>
        </w:r>
      </w:ins>
    </w:p>
    <w:p w:rsidR="001853DD" w:rsidRPr="001853DD" w:rsidRDefault="001853DD">
      <w:pPr>
        <w:pStyle w:val="Prrafodelista"/>
        <w:numPr>
          <w:ilvl w:val="0"/>
          <w:numId w:val="17"/>
        </w:numPr>
        <w:shd w:val="clear" w:color="auto" w:fill="FFFFFF"/>
        <w:spacing w:after="0" w:line="240" w:lineRule="auto"/>
        <w:rPr>
          <w:ins w:id="179" w:author="yaret" w:date="2023-10-29T22:47:00Z"/>
          <w:rFonts w:eastAsia="Times New Roman" w:cs="Arial"/>
          <w:color w:val="222222"/>
          <w:szCs w:val="24"/>
          <w:lang w:eastAsia="es-MX"/>
          <w:rPrChange w:id="180" w:author="yaret" w:date="2023-10-29T22:50:00Z">
            <w:rPr>
              <w:ins w:id="181" w:author="yaret" w:date="2023-10-29T22:47:00Z"/>
              <w:lang w:eastAsia="es-MX"/>
            </w:rPr>
          </w:rPrChange>
        </w:rPr>
        <w:pPrChange w:id="182" w:author="yaret" w:date="2023-10-29T22:50:00Z">
          <w:pPr>
            <w:shd w:val="clear" w:color="auto" w:fill="FFFFFF"/>
            <w:spacing w:after="0" w:line="240" w:lineRule="auto"/>
          </w:pPr>
        </w:pPrChange>
      </w:pPr>
      <w:ins w:id="183" w:author="yaret" w:date="2023-10-29T22:47:00Z">
        <w:r w:rsidRPr="001853DD">
          <w:rPr>
            <w:rFonts w:eastAsia="Times New Roman" w:cs="Arial"/>
            <w:color w:val="222222"/>
            <w:szCs w:val="24"/>
            <w:lang w:eastAsia="es-MX"/>
            <w:rPrChange w:id="184" w:author="yaret" w:date="2023-10-29T22:50:00Z">
              <w:rPr>
                <w:lang w:eastAsia="es-MX"/>
              </w:rPr>
            </w:rPrChange>
          </w:rPr>
          <w:t>Este canta, esa baila y aquel toca la guitarra</w:t>
        </w:r>
      </w:ins>
    </w:p>
    <w:p w:rsidR="001853DD" w:rsidRPr="001853DD" w:rsidRDefault="001853DD">
      <w:pPr>
        <w:pStyle w:val="Prrafodelista"/>
        <w:numPr>
          <w:ilvl w:val="0"/>
          <w:numId w:val="17"/>
        </w:numPr>
        <w:shd w:val="clear" w:color="auto" w:fill="FFFFFF"/>
        <w:spacing w:after="0" w:line="240" w:lineRule="auto"/>
        <w:rPr>
          <w:ins w:id="185" w:author="yaret" w:date="2023-10-29T22:47:00Z"/>
          <w:rFonts w:eastAsia="Times New Roman" w:cs="Arial"/>
          <w:color w:val="222222"/>
          <w:szCs w:val="24"/>
          <w:lang w:eastAsia="es-MX"/>
          <w:rPrChange w:id="186" w:author="yaret" w:date="2023-10-29T22:50:00Z">
            <w:rPr>
              <w:ins w:id="187" w:author="yaret" w:date="2023-10-29T22:47:00Z"/>
              <w:lang w:eastAsia="es-MX"/>
            </w:rPr>
          </w:rPrChange>
        </w:rPr>
        <w:pPrChange w:id="188" w:author="yaret" w:date="2023-10-29T22:50:00Z">
          <w:pPr>
            <w:shd w:val="clear" w:color="auto" w:fill="FFFFFF"/>
            <w:spacing w:after="0" w:line="240" w:lineRule="auto"/>
          </w:pPr>
        </w:pPrChange>
      </w:pPr>
      <w:ins w:id="189" w:author="yaret" w:date="2023-10-29T22:47:00Z">
        <w:r w:rsidRPr="001853DD">
          <w:rPr>
            <w:rFonts w:eastAsia="Times New Roman" w:cs="Arial"/>
            <w:color w:val="222222"/>
            <w:szCs w:val="24"/>
            <w:lang w:eastAsia="es-MX"/>
            <w:rPrChange w:id="190" w:author="yaret" w:date="2023-10-29T22:50:00Z">
              <w:rPr>
                <w:lang w:eastAsia="es-MX"/>
              </w:rPr>
            </w:rPrChange>
          </w:rPr>
          <w:t xml:space="preserve">Esta chica y aquel chico son amigos </w:t>
        </w:r>
      </w:ins>
      <w:r w:rsidR="00C71841" w:rsidRPr="001853DD">
        <w:rPr>
          <w:rFonts w:eastAsia="Times New Roman" w:cs="Arial"/>
          <w:color w:val="222222"/>
          <w:szCs w:val="24"/>
          <w:lang w:eastAsia="es-MX"/>
        </w:rPr>
        <w:t>m</w:t>
      </w:r>
      <w:r w:rsidR="00C71841" w:rsidRPr="00C71841">
        <w:rPr>
          <w:rFonts w:eastAsia="Times New Roman" w:cs="Arial"/>
          <w:color w:val="FF0000"/>
          <w:szCs w:val="24"/>
          <w:lang w:eastAsia="es-MX"/>
        </w:rPr>
        <w:t>í</w:t>
      </w:r>
      <w:r w:rsidR="00C71841" w:rsidRPr="001853DD">
        <w:rPr>
          <w:rFonts w:eastAsia="Times New Roman" w:cs="Arial"/>
          <w:color w:val="222222"/>
          <w:szCs w:val="24"/>
          <w:lang w:eastAsia="es-MX"/>
        </w:rPr>
        <w:t>os</w:t>
      </w:r>
      <w:ins w:id="191" w:author="yaret" w:date="2023-10-29T22:47:00Z">
        <w:r w:rsidRPr="001853DD">
          <w:rPr>
            <w:rFonts w:eastAsia="Times New Roman" w:cs="Arial"/>
            <w:color w:val="222222"/>
            <w:szCs w:val="24"/>
            <w:lang w:eastAsia="es-MX"/>
            <w:rPrChange w:id="192" w:author="yaret" w:date="2023-10-29T22:50:00Z">
              <w:rPr>
                <w:lang w:eastAsia="es-MX"/>
              </w:rPr>
            </w:rPrChange>
          </w:rPr>
          <w:t>.</w:t>
        </w:r>
      </w:ins>
    </w:p>
    <w:p w:rsidR="001853DD" w:rsidRPr="001853DD" w:rsidRDefault="001853DD">
      <w:pPr>
        <w:pStyle w:val="Prrafodelista"/>
        <w:numPr>
          <w:ilvl w:val="0"/>
          <w:numId w:val="17"/>
        </w:numPr>
        <w:shd w:val="clear" w:color="auto" w:fill="FFFFFF"/>
        <w:spacing w:after="0" w:line="240" w:lineRule="auto"/>
        <w:rPr>
          <w:ins w:id="193" w:author="yaret" w:date="2023-10-29T22:47:00Z"/>
          <w:rFonts w:eastAsia="Times New Roman" w:cs="Arial"/>
          <w:color w:val="222222"/>
          <w:szCs w:val="24"/>
          <w:lang w:eastAsia="es-MX"/>
          <w:rPrChange w:id="194" w:author="yaret" w:date="2023-10-29T22:50:00Z">
            <w:rPr>
              <w:ins w:id="195" w:author="yaret" w:date="2023-10-29T22:47:00Z"/>
              <w:lang w:eastAsia="es-MX"/>
            </w:rPr>
          </w:rPrChange>
        </w:rPr>
        <w:pPrChange w:id="196" w:author="yaret" w:date="2023-10-29T22:50:00Z">
          <w:pPr>
            <w:shd w:val="clear" w:color="auto" w:fill="FFFFFF"/>
            <w:spacing w:after="0" w:line="240" w:lineRule="auto"/>
          </w:pPr>
        </w:pPrChange>
      </w:pPr>
      <w:ins w:id="197" w:author="yaret" w:date="2023-10-29T22:47:00Z">
        <w:r w:rsidRPr="001853DD">
          <w:rPr>
            <w:rFonts w:eastAsia="Times New Roman" w:cs="Arial"/>
            <w:color w:val="222222"/>
            <w:szCs w:val="24"/>
            <w:lang w:eastAsia="es-MX"/>
            <w:rPrChange w:id="198" w:author="yaret" w:date="2023-10-29T22:50:00Z">
              <w:rPr>
                <w:lang w:eastAsia="es-MX"/>
              </w:rPr>
            </w:rPrChange>
          </w:rPr>
          <w:t>Ese entra en clase y aquel llega con mis compañeros</w:t>
        </w:r>
      </w:ins>
    </w:p>
    <w:p w:rsidR="001853DD" w:rsidRDefault="001853DD" w:rsidP="004A7C53">
      <w:pPr>
        <w:shd w:val="clear" w:color="auto" w:fill="FFFFFF"/>
        <w:spacing w:after="0" w:line="240" w:lineRule="auto"/>
        <w:jc w:val="both"/>
        <w:rPr>
          <w:ins w:id="199" w:author="yaret" w:date="2023-10-29T22:51:00Z"/>
          <w:rFonts w:eastAsia="Times New Roman" w:cs="Arial"/>
          <w:color w:val="222222"/>
          <w:szCs w:val="24"/>
          <w:lang w:eastAsia="es-MX"/>
        </w:rPr>
      </w:pPr>
    </w:p>
    <w:p w:rsidR="00715507" w:rsidRDefault="00715507" w:rsidP="00715507">
      <w:pPr>
        <w:rPr>
          <w:ins w:id="200" w:author="yaret" w:date="2023-10-30T16:51:00Z"/>
        </w:rPr>
      </w:pPr>
    </w:p>
    <w:p w:rsidR="00715507" w:rsidRDefault="00715507">
      <w:pPr>
        <w:rPr>
          <w:ins w:id="201" w:author="yaret" w:date="2023-10-30T16:51:00Z"/>
        </w:rPr>
      </w:pPr>
      <w:ins w:id="202" w:author="yaret" w:date="2023-10-30T16:51:00Z">
        <w:r>
          <w:br w:type="page"/>
        </w:r>
      </w:ins>
    </w:p>
    <w:p w:rsidR="00715507" w:rsidRDefault="00715507" w:rsidP="00715507">
      <w:pPr>
        <w:rPr>
          <w:ins w:id="203" w:author="yaret" w:date="2023-10-30T16:50:00Z"/>
        </w:rPr>
      </w:pPr>
      <w:ins w:id="204" w:author="yaret" w:date="2023-10-30T16:50:00Z">
        <w:r w:rsidRPr="006E333F">
          <w:rPr>
            <w:b/>
          </w:rPr>
          <w:lastRenderedPageBreak/>
          <w:t>Actividad 6</w:t>
        </w:r>
        <w:r>
          <w:t xml:space="preserve"> (Acentuar donde corresponda)</w:t>
        </w:r>
      </w:ins>
    </w:p>
    <w:p w:rsidR="00715507" w:rsidRDefault="00715507" w:rsidP="00715507">
      <w:pPr>
        <w:rPr>
          <w:ins w:id="205" w:author="yaret" w:date="2023-10-30T16:50:00Z"/>
        </w:rPr>
      </w:pPr>
      <w:ins w:id="206" w:author="yaret" w:date="2023-10-30T16:50:00Z">
        <w:r>
          <w:t>A</w:t>
        </w:r>
      </w:ins>
    </w:p>
    <w:p w:rsidR="00715507" w:rsidRDefault="00715507" w:rsidP="00715507">
      <w:pPr>
        <w:pStyle w:val="Prrafodelista"/>
        <w:numPr>
          <w:ilvl w:val="0"/>
          <w:numId w:val="7"/>
        </w:numPr>
        <w:rPr>
          <w:ins w:id="207" w:author="yaret" w:date="2023-10-30T16:50:00Z"/>
        </w:rPr>
      </w:pPr>
      <w:ins w:id="208" w:author="yaret" w:date="2023-10-30T16:50:00Z">
        <w:r>
          <w:t>Tambi</w:t>
        </w:r>
        <w:r w:rsidRPr="00997C61">
          <w:rPr>
            <w:color w:val="FF0000"/>
          </w:rPr>
          <w:t>é</w:t>
        </w:r>
        <w:r>
          <w:t>n despu</w:t>
        </w:r>
        <w:r w:rsidRPr="00997C61">
          <w:rPr>
            <w:color w:val="FF0000"/>
          </w:rPr>
          <w:t>é</w:t>
        </w:r>
        <w:r>
          <w:t>s de comer pod</w:t>
        </w:r>
        <w:r w:rsidRPr="00997C61">
          <w:rPr>
            <w:color w:val="FF0000"/>
          </w:rPr>
          <w:t>é</w:t>
        </w:r>
        <w:r>
          <w:t>is y deb</w:t>
        </w:r>
        <w:r w:rsidRPr="00997C61">
          <w:rPr>
            <w:color w:val="FF0000"/>
          </w:rPr>
          <w:t>é</w:t>
        </w:r>
        <w:r>
          <w:t>is descansar.</w:t>
        </w:r>
      </w:ins>
    </w:p>
    <w:p w:rsidR="00715507" w:rsidRDefault="00715507" w:rsidP="00715507">
      <w:pPr>
        <w:pStyle w:val="Prrafodelista"/>
        <w:numPr>
          <w:ilvl w:val="0"/>
          <w:numId w:val="7"/>
        </w:numPr>
        <w:rPr>
          <w:ins w:id="209" w:author="yaret" w:date="2023-10-30T16:50:00Z"/>
        </w:rPr>
      </w:pPr>
      <w:ins w:id="210" w:author="yaret" w:date="2023-10-30T16:50:00Z">
        <w:r>
          <w:t>Si estudi</w:t>
        </w:r>
        <w:r w:rsidRPr="00997C61">
          <w:rPr>
            <w:color w:val="FF0000"/>
          </w:rPr>
          <w:t>á</w:t>
        </w:r>
        <w:r>
          <w:t>is y os aplic</w:t>
        </w:r>
        <w:r w:rsidRPr="00997C61">
          <w:rPr>
            <w:color w:val="FF0000"/>
          </w:rPr>
          <w:t>á</w:t>
        </w:r>
        <w:r>
          <w:t>is llegareis a donde os propong</w:t>
        </w:r>
        <w:r w:rsidRPr="00997C61">
          <w:rPr>
            <w:color w:val="FF0000"/>
          </w:rPr>
          <w:t>á</w:t>
        </w:r>
        <w:r>
          <w:t>is.</w:t>
        </w:r>
      </w:ins>
    </w:p>
    <w:p w:rsidR="00715507" w:rsidRDefault="00715507" w:rsidP="00715507">
      <w:pPr>
        <w:pStyle w:val="Prrafodelista"/>
        <w:numPr>
          <w:ilvl w:val="0"/>
          <w:numId w:val="7"/>
        </w:numPr>
        <w:rPr>
          <w:ins w:id="211" w:author="yaret" w:date="2023-10-30T16:50:00Z"/>
        </w:rPr>
      </w:pPr>
      <w:ins w:id="212" w:author="yaret" w:date="2023-10-30T16:50:00Z">
        <w:r>
          <w:t>Si medi</w:t>
        </w:r>
        <w:r w:rsidRPr="00997C61">
          <w:rPr>
            <w:color w:val="FF0000"/>
          </w:rPr>
          <w:t>á</w:t>
        </w:r>
        <w:r>
          <w:t>is vosotros, os ruego que averigü</w:t>
        </w:r>
        <w:r w:rsidRPr="00997C61">
          <w:rPr>
            <w:color w:val="FF0000"/>
          </w:rPr>
          <w:t>é</w:t>
        </w:r>
        <w:r>
          <w:t>is bien la verdad.</w:t>
        </w:r>
      </w:ins>
    </w:p>
    <w:p w:rsidR="00715507" w:rsidRDefault="00715507" w:rsidP="00715507">
      <w:pPr>
        <w:pStyle w:val="Prrafodelista"/>
        <w:numPr>
          <w:ilvl w:val="0"/>
          <w:numId w:val="7"/>
        </w:numPr>
        <w:rPr>
          <w:ins w:id="213" w:author="yaret" w:date="2023-10-30T16:50:00Z"/>
        </w:rPr>
      </w:pPr>
      <w:ins w:id="214" w:author="yaret" w:date="2023-10-30T16:50:00Z">
        <w:r>
          <w:t>Cu</w:t>
        </w:r>
        <w:r w:rsidRPr="00997C61">
          <w:rPr>
            <w:color w:val="FF0000"/>
          </w:rPr>
          <w:t>í</w:t>
        </w:r>
        <w:r>
          <w:t>date mucho y cu</w:t>
        </w:r>
        <w:r w:rsidRPr="00997C61">
          <w:rPr>
            <w:color w:val="FF0000"/>
          </w:rPr>
          <w:t>í</w:t>
        </w:r>
        <w:r>
          <w:t xml:space="preserve">dalo también a </w:t>
        </w:r>
        <w:r w:rsidRPr="00997C61">
          <w:rPr>
            <w:color w:val="FF0000"/>
          </w:rPr>
          <w:t>é</w:t>
        </w:r>
        <w:r>
          <w:t>l.</w:t>
        </w:r>
      </w:ins>
    </w:p>
    <w:p w:rsidR="00715507" w:rsidRDefault="00715507" w:rsidP="00715507">
      <w:pPr>
        <w:pStyle w:val="Prrafodelista"/>
        <w:numPr>
          <w:ilvl w:val="0"/>
          <w:numId w:val="7"/>
        </w:numPr>
        <w:rPr>
          <w:ins w:id="215" w:author="yaret" w:date="2023-10-30T16:50:00Z"/>
        </w:rPr>
      </w:pPr>
      <w:ins w:id="216" w:author="yaret" w:date="2023-10-30T16:50:00Z">
        <w:r>
          <w:t>Mar</w:t>
        </w:r>
        <w:r w:rsidRPr="00997C61">
          <w:rPr>
            <w:color w:val="FF0000"/>
          </w:rPr>
          <w:t>í</w:t>
        </w:r>
        <w:r>
          <w:t>a dec</w:t>
        </w:r>
        <w:r w:rsidRPr="00997C61">
          <w:rPr>
            <w:color w:val="FF0000"/>
          </w:rPr>
          <w:t>í</w:t>
        </w:r>
        <w:r>
          <w:t>a que su t</w:t>
        </w:r>
        <w:r w:rsidRPr="00997C61">
          <w:rPr>
            <w:color w:val="FF0000"/>
          </w:rPr>
          <w:t>í</w:t>
        </w:r>
        <w:r>
          <w:t>a hab</w:t>
        </w:r>
        <w:r w:rsidRPr="00997C61">
          <w:rPr>
            <w:color w:val="FF0000"/>
          </w:rPr>
          <w:t>í</w:t>
        </w:r>
        <w:r>
          <w:t>a sufrido una ca</w:t>
        </w:r>
        <w:r w:rsidRPr="00997C61">
          <w:rPr>
            <w:color w:val="FF0000"/>
          </w:rPr>
          <w:t>í</w:t>
        </w:r>
        <w:r>
          <w:t>da.</w:t>
        </w:r>
      </w:ins>
    </w:p>
    <w:p w:rsidR="00715507" w:rsidRDefault="00715507" w:rsidP="00715507">
      <w:pPr>
        <w:pStyle w:val="Prrafodelista"/>
        <w:numPr>
          <w:ilvl w:val="0"/>
          <w:numId w:val="7"/>
        </w:numPr>
        <w:rPr>
          <w:ins w:id="217" w:author="yaret" w:date="2023-10-30T16:50:00Z"/>
        </w:rPr>
      </w:pPr>
      <w:ins w:id="218" w:author="yaret" w:date="2023-10-30T16:50:00Z">
        <w:r>
          <w:t>El tah</w:t>
        </w:r>
        <w:r w:rsidRPr="00997C61">
          <w:rPr>
            <w:color w:val="FF0000"/>
          </w:rPr>
          <w:t>ú</w:t>
        </w:r>
        <w:r>
          <w:t>r llevaba metido en el ba</w:t>
        </w:r>
        <w:r w:rsidRPr="00F85D54">
          <w:rPr>
            <w:color w:val="FF0000"/>
          </w:rPr>
          <w:t>ú</w:t>
        </w:r>
        <w:r>
          <w:t>l un b</w:t>
        </w:r>
        <w:r w:rsidRPr="00F85D54">
          <w:rPr>
            <w:color w:val="FF0000"/>
          </w:rPr>
          <w:t>ú</w:t>
        </w:r>
        <w:r>
          <w:t>ho disecado.</w:t>
        </w:r>
      </w:ins>
    </w:p>
    <w:p w:rsidR="00715507" w:rsidRDefault="00715507" w:rsidP="00715507">
      <w:pPr>
        <w:pStyle w:val="Prrafodelista"/>
        <w:numPr>
          <w:ilvl w:val="0"/>
          <w:numId w:val="7"/>
        </w:numPr>
        <w:rPr>
          <w:ins w:id="219" w:author="yaret" w:date="2023-10-30T16:50:00Z"/>
        </w:rPr>
      </w:pPr>
      <w:ins w:id="220" w:author="yaret" w:date="2023-10-30T16:50:00Z">
        <w:r>
          <w:t>Har</w:t>
        </w:r>
        <w:r w:rsidRPr="00997C61">
          <w:rPr>
            <w:color w:val="FF0000"/>
          </w:rPr>
          <w:t>í</w:t>
        </w:r>
        <w:r>
          <w:t>ais muy bien si aquella ganz</w:t>
        </w:r>
        <w:r w:rsidRPr="00F85D54">
          <w:rPr>
            <w:color w:val="FF0000"/>
          </w:rPr>
          <w:t>ú</w:t>
        </w:r>
        <w:r>
          <w:t>a que tent</w:t>
        </w:r>
        <w:r w:rsidRPr="00F85D54">
          <w:rPr>
            <w:color w:val="FF0000"/>
          </w:rPr>
          <w:t>á</w:t>
        </w:r>
        <w:r>
          <w:t>is la tir</w:t>
        </w:r>
        <w:r w:rsidRPr="00F85D54">
          <w:rPr>
            <w:color w:val="FF0000"/>
          </w:rPr>
          <w:t>á</w:t>
        </w:r>
        <w:r>
          <w:t>is.</w:t>
        </w:r>
      </w:ins>
    </w:p>
    <w:p w:rsidR="00715507" w:rsidRDefault="00715507" w:rsidP="00715507">
      <w:pPr>
        <w:rPr>
          <w:ins w:id="221" w:author="yaret" w:date="2023-10-30T16:50:00Z"/>
        </w:rPr>
      </w:pPr>
    </w:p>
    <w:p w:rsidR="00715507" w:rsidRDefault="00715507" w:rsidP="00715507">
      <w:pPr>
        <w:rPr>
          <w:ins w:id="222" w:author="yaret" w:date="2023-10-30T16:50:00Z"/>
        </w:rPr>
      </w:pPr>
      <w:ins w:id="223" w:author="yaret" w:date="2023-10-30T16:50:00Z">
        <w:r>
          <w:t>B</w:t>
        </w:r>
      </w:ins>
    </w:p>
    <w:p w:rsidR="00715507" w:rsidRDefault="00715507" w:rsidP="00715507">
      <w:pPr>
        <w:pStyle w:val="Prrafodelista"/>
        <w:numPr>
          <w:ilvl w:val="0"/>
          <w:numId w:val="8"/>
        </w:numPr>
        <w:rPr>
          <w:ins w:id="224" w:author="yaret" w:date="2023-10-30T16:50:00Z"/>
        </w:rPr>
      </w:pPr>
      <w:ins w:id="225" w:author="yaret" w:date="2023-10-30T16:50:00Z">
        <w:r>
          <w:t>Yo dir</w:t>
        </w:r>
        <w:r w:rsidRPr="00885173">
          <w:rPr>
            <w:color w:val="FF0000"/>
          </w:rPr>
          <w:t>í</w:t>
        </w:r>
        <w:r>
          <w:t>a que eso que ped</w:t>
        </w:r>
        <w:r w:rsidRPr="00885173">
          <w:rPr>
            <w:color w:val="FF0000"/>
          </w:rPr>
          <w:t>í</w:t>
        </w:r>
        <w:r>
          <w:t>ais os sentar</w:t>
        </w:r>
        <w:r w:rsidRPr="00885173">
          <w:rPr>
            <w:color w:val="FF0000"/>
          </w:rPr>
          <w:t>í</w:t>
        </w:r>
        <w:r>
          <w:t>a mal.</w:t>
        </w:r>
      </w:ins>
    </w:p>
    <w:p w:rsidR="00715507" w:rsidRDefault="00715507" w:rsidP="00715507">
      <w:pPr>
        <w:pStyle w:val="Prrafodelista"/>
        <w:numPr>
          <w:ilvl w:val="0"/>
          <w:numId w:val="8"/>
        </w:numPr>
        <w:rPr>
          <w:ins w:id="226" w:author="yaret" w:date="2023-10-30T16:50:00Z"/>
        </w:rPr>
      </w:pPr>
      <w:ins w:id="227" w:author="yaret" w:date="2023-10-30T16:50:00Z">
        <w:r>
          <w:t>Creo que contribu</w:t>
        </w:r>
        <w:r w:rsidRPr="00885173">
          <w:rPr>
            <w:color w:val="FF0000"/>
          </w:rPr>
          <w:t>í</w:t>
        </w:r>
        <w:r>
          <w:t xml:space="preserve"> a que vuestra huida no produjera ruido.</w:t>
        </w:r>
      </w:ins>
    </w:p>
    <w:p w:rsidR="00715507" w:rsidRDefault="00715507" w:rsidP="00715507">
      <w:pPr>
        <w:pStyle w:val="Prrafodelista"/>
        <w:numPr>
          <w:ilvl w:val="0"/>
          <w:numId w:val="8"/>
        </w:numPr>
        <w:rPr>
          <w:ins w:id="228" w:author="yaret" w:date="2023-10-30T16:50:00Z"/>
        </w:rPr>
      </w:pPr>
      <w:ins w:id="229" w:author="yaret" w:date="2023-10-30T16:50:00Z">
        <w:r>
          <w:t>Huisteis por el mismo sitio que huimos nosotros.</w:t>
        </w:r>
      </w:ins>
    </w:p>
    <w:p w:rsidR="00715507" w:rsidRDefault="00715507" w:rsidP="00715507">
      <w:pPr>
        <w:pStyle w:val="Prrafodelista"/>
        <w:numPr>
          <w:ilvl w:val="0"/>
          <w:numId w:val="8"/>
        </w:numPr>
        <w:rPr>
          <w:ins w:id="230" w:author="yaret" w:date="2023-10-30T16:50:00Z"/>
        </w:rPr>
      </w:pPr>
      <w:ins w:id="231" w:author="yaret" w:date="2023-10-30T16:50:00Z">
        <w:r>
          <w:t>No te coh</w:t>
        </w:r>
        <w:r w:rsidRPr="00885173">
          <w:rPr>
            <w:color w:val="FF0000"/>
          </w:rPr>
          <w:t>í</w:t>
        </w:r>
        <w:r>
          <w:t>bo ni te proh</w:t>
        </w:r>
        <w:r w:rsidRPr="00885173">
          <w:rPr>
            <w:color w:val="FF0000"/>
          </w:rPr>
          <w:t>í</w:t>
        </w:r>
        <w:r>
          <w:t>bo absolutamente nada.</w:t>
        </w:r>
      </w:ins>
    </w:p>
    <w:p w:rsidR="00715507" w:rsidRDefault="00715507" w:rsidP="00715507">
      <w:pPr>
        <w:pStyle w:val="Prrafodelista"/>
        <w:numPr>
          <w:ilvl w:val="0"/>
          <w:numId w:val="8"/>
        </w:numPr>
        <w:rPr>
          <w:ins w:id="232" w:author="yaret" w:date="2023-10-30T16:50:00Z"/>
        </w:rPr>
      </w:pPr>
      <w:ins w:id="233" w:author="yaret" w:date="2023-10-30T16:50:00Z">
        <w:r>
          <w:t>Hab</w:t>
        </w:r>
        <w:r w:rsidRPr="00885173">
          <w:rPr>
            <w:color w:val="FF0000"/>
          </w:rPr>
          <w:t>í</w:t>
        </w:r>
        <w:r>
          <w:t>an destruido una iglesia construida por los jesuitas.</w:t>
        </w:r>
      </w:ins>
    </w:p>
    <w:p w:rsidR="00715507" w:rsidRDefault="00715507" w:rsidP="00715507">
      <w:pPr>
        <w:pStyle w:val="Prrafodelista"/>
        <w:numPr>
          <w:ilvl w:val="0"/>
          <w:numId w:val="8"/>
        </w:numPr>
        <w:rPr>
          <w:ins w:id="234" w:author="yaret" w:date="2023-10-30T16:50:00Z"/>
        </w:rPr>
      </w:pPr>
      <w:ins w:id="235" w:author="yaret" w:date="2023-10-30T16:50:00Z">
        <w:r>
          <w:t>Sustitu</w:t>
        </w:r>
        <w:r w:rsidRPr="00885173">
          <w:rPr>
            <w:color w:val="FF0000"/>
          </w:rPr>
          <w:t xml:space="preserve">í </w:t>
        </w:r>
        <w:r>
          <w:t>las piezas viejas y reconstru</w:t>
        </w:r>
        <w:r w:rsidRPr="00885173">
          <w:rPr>
            <w:color w:val="FF0000"/>
          </w:rPr>
          <w:t>í</w:t>
        </w:r>
        <w:r>
          <w:t xml:space="preserve"> el aparato.</w:t>
        </w:r>
      </w:ins>
    </w:p>
    <w:p w:rsidR="00715507" w:rsidRDefault="00715507" w:rsidP="00715507">
      <w:pPr>
        <w:pStyle w:val="Prrafodelista"/>
        <w:numPr>
          <w:ilvl w:val="0"/>
          <w:numId w:val="8"/>
        </w:numPr>
        <w:rPr>
          <w:ins w:id="236" w:author="yaret" w:date="2023-10-30T16:50:00Z"/>
        </w:rPr>
      </w:pPr>
      <w:ins w:id="237" w:author="yaret" w:date="2023-10-30T16:50:00Z">
        <w:r>
          <w:t>El enfermo sufr</w:t>
        </w:r>
        <w:r w:rsidRPr="00885173">
          <w:rPr>
            <w:color w:val="FF0000"/>
          </w:rPr>
          <w:t>í</w:t>
        </w:r>
        <w:r>
          <w:t>a frecuentes vah</w:t>
        </w:r>
        <w:r w:rsidRPr="00885173">
          <w:rPr>
            <w:color w:val="FF0000"/>
          </w:rPr>
          <w:t>í</w:t>
        </w:r>
        <w:r>
          <w:t>dos.</w:t>
        </w:r>
      </w:ins>
    </w:p>
    <w:p w:rsidR="00715507" w:rsidRDefault="00715507" w:rsidP="00715507">
      <w:pPr>
        <w:pStyle w:val="Prrafodelista"/>
        <w:numPr>
          <w:ilvl w:val="0"/>
          <w:numId w:val="8"/>
        </w:numPr>
        <w:rPr>
          <w:ins w:id="238" w:author="yaret" w:date="2023-10-30T16:50:00Z"/>
        </w:rPr>
      </w:pPr>
      <w:ins w:id="239" w:author="yaret" w:date="2023-10-30T16:50:00Z">
        <w:r>
          <w:t>No te proh</w:t>
        </w:r>
        <w:r w:rsidRPr="00885173">
          <w:rPr>
            <w:color w:val="FF0000"/>
          </w:rPr>
          <w:t>í</w:t>
        </w:r>
        <w:r>
          <w:t>bo que vayas a trabajar con ah</w:t>
        </w:r>
        <w:r w:rsidRPr="00885173">
          <w:rPr>
            <w:color w:val="FF0000"/>
          </w:rPr>
          <w:t>í</w:t>
        </w:r>
        <w:r>
          <w:t>nco.</w:t>
        </w:r>
      </w:ins>
    </w:p>
    <w:p w:rsidR="00715507" w:rsidRDefault="00715507" w:rsidP="00715507">
      <w:pPr>
        <w:pStyle w:val="Prrafodelista"/>
        <w:numPr>
          <w:ilvl w:val="0"/>
          <w:numId w:val="8"/>
        </w:numPr>
        <w:rPr>
          <w:ins w:id="240" w:author="yaret" w:date="2023-10-30T16:50:00Z"/>
        </w:rPr>
      </w:pPr>
      <w:ins w:id="241" w:author="yaret" w:date="2023-10-30T16:50:00Z">
        <w:r>
          <w:t>No llego a estar desahuciado, pero estaba mal.</w:t>
        </w:r>
      </w:ins>
    </w:p>
    <w:p w:rsidR="00715507" w:rsidRDefault="00715507" w:rsidP="00715507">
      <w:pPr>
        <w:pStyle w:val="Prrafodelista"/>
        <w:numPr>
          <w:ilvl w:val="0"/>
          <w:numId w:val="8"/>
        </w:numPr>
        <w:rPr>
          <w:ins w:id="242" w:author="yaret" w:date="2023-10-30T16:50:00Z"/>
        </w:rPr>
      </w:pPr>
      <w:ins w:id="243" w:author="yaret" w:date="2023-10-30T16:50:00Z">
        <w:r>
          <w:t>Yo rehuy</w:t>
        </w:r>
        <w:r w:rsidRPr="00885173">
          <w:rPr>
            <w:color w:val="FF0000"/>
          </w:rPr>
          <w:t>ó</w:t>
        </w:r>
        <w:r>
          <w:t xml:space="preserve"> su compañ</w:t>
        </w:r>
        <w:r w:rsidRPr="00885173">
          <w:rPr>
            <w:color w:val="FF0000"/>
          </w:rPr>
          <w:t>í</w:t>
        </w:r>
        <w:r>
          <w:t>a y rehus</w:t>
        </w:r>
        <w:r w:rsidRPr="00885173">
          <w:rPr>
            <w:color w:val="FF0000"/>
          </w:rPr>
          <w:t>ó</w:t>
        </w:r>
        <w:r>
          <w:t xml:space="preserve"> sus obsequios.</w:t>
        </w:r>
      </w:ins>
    </w:p>
    <w:p w:rsidR="00715507" w:rsidRDefault="00715507" w:rsidP="00715507">
      <w:pPr>
        <w:pStyle w:val="Prrafodelista"/>
        <w:numPr>
          <w:ilvl w:val="0"/>
          <w:numId w:val="8"/>
        </w:numPr>
        <w:rPr>
          <w:ins w:id="244" w:author="yaret" w:date="2023-10-30T16:50:00Z"/>
        </w:rPr>
      </w:pPr>
      <w:ins w:id="245" w:author="yaret" w:date="2023-10-30T16:50:00Z">
        <w:r>
          <w:t>Aquel hermoso buey lo hab</w:t>
        </w:r>
        <w:r w:rsidRPr="00885173">
          <w:rPr>
            <w:color w:val="FF0000"/>
          </w:rPr>
          <w:t>í</w:t>
        </w:r>
        <w:r>
          <w:t>an tra</w:t>
        </w:r>
        <w:r w:rsidRPr="00885173">
          <w:rPr>
            <w:color w:val="FF0000"/>
          </w:rPr>
          <w:t>í</w:t>
        </w:r>
        <w:r>
          <w:t>do del Paraguay.</w:t>
        </w:r>
      </w:ins>
    </w:p>
    <w:p w:rsidR="00715507" w:rsidRDefault="00715507" w:rsidP="00715507">
      <w:pPr>
        <w:pStyle w:val="Prrafodelista"/>
        <w:numPr>
          <w:ilvl w:val="0"/>
          <w:numId w:val="8"/>
        </w:numPr>
        <w:rPr>
          <w:ins w:id="246" w:author="yaret" w:date="2023-10-30T16:50:00Z"/>
        </w:rPr>
      </w:pPr>
      <w:ins w:id="247" w:author="yaret" w:date="2023-10-30T16:50:00Z">
        <w:r>
          <w:t>El convoy enviado por el virrey felizmente.</w:t>
        </w:r>
      </w:ins>
    </w:p>
    <w:p w:rsidR="00715507" w:rsidRDefault="00715507" w:rsidP="00715507">
      <w:pPr>
        <w:pStyle w:val="Prrafodelista"/>
        <w:numPr>
          <w:ilvl w:val="0"/>
          <w:numId w:val="8"/>
        </w:numPr>
        <w:rPr>
          <w:ins w:id="248" w:author="yaret" w:date="2023-10-30T16:50:00Z"/>
        </w:rPr>
      </w:pPr>
      <w:ins w:id="249" w:author="yaret" w:date="2023-10-30T16:50:00Z">
        <w:r>
          <w:t>El señor Eloy hab</w:t>
        </w:r>
        <w:r w:rsidRPr="00885173">
          <w:rPr>
            <w:color w:val="FF0000"/>
          </w:rPr>
          <w:t>í</w:t>
        </w:r>
        <w:r>
          <w:t>a estado años en Uruguay.</w:t>
        </w:r>
      </w:ins>
    </w:p>
    <w:p w:rsidR="00715507" w:rsidRDefault="00715507" w:rsidP="00715507">
      <w:pPr>
        <w:rPr>
          <w:ins w:id="250" w:author="yaret" w:date="2023-10-30T16:50:00Z"/>
        </w:rPr>
      </w:pPr>
      <w:ins w:id="251" w:author="yaret" w:date="2023-10-30T16:50:00Z">
        <w:r>
          <w:br w:type="page"/>
        </w:r>
      </w:ins>
    </w:p>
    <w:p w:rsidR="00715507" w:rsidRPr="006E333F" w:rsidRDefault="00715507" w:rsidP="00715507">
      <w:pPr>
        <w:rPr>
          <w:ins w:id="252" w:author="yaret" w:date="2023-10-30T16:50:00Z"/>
          <w:b/>
        </w:rPr>
      </w:pPr>
      <w:ins w:id="253" w:author="yaret" w:date="2023-10-30T16:50:00Z">
        <w:r w:rsidRPr="006E333F">
          <w:rPr>
            <w:b/>
          </w:rPr>
          <w:lastRenderedPageBreak/>
          <w:t>Actividad 7</w:t>
        </w:r>
      </w:ins>
    </w:p>
    <w:p w:rsidR="00715507" w:rsidRDefault="00715507" w:rsidP="00715507">
      <w:pPr>
        <w:rPr>
          <w:ins w:id="254" w:author="yaret" w:date="2023-10-30T16:50:00Z"/>
        </w:rPr>
      </w:pPr>
      <w:ins w:id="255" w:author="yaret" w:date="2023-10-30T16:50:00Z">
        <w:r>
          <w:t>A</w:t>
        </w:r>
      </w:ins>
    </w:p>
    <w:p w:rsidR="00715507" w:rsidRPr="0043396E" w:rsidRDefault="00715507" w:rsidP="00715507">
      <w:pPr>
        <w:pStyle w:val="Prrafodelista"/>
        <w:numPr>
          <w:ilvl w:val="0"/>
          <w:numId w:val="9"/>
        </w:numPr>
        <w:rPr>
          <w:ins w:id="256" w:author="yaret" w:date="2023-10-30T16:50:00Z"/>
        </w:rPr>
      </w:pPr>
      <w:ins w:id="257" w:author="yaret" w:date="2023-10-30T16:50:00Z">
        <w:r w:rsidRPr="0043396E">
          <w:t>Mi amigo quedo clasificado en lugar decimos</w:t>
        </w:r>
        <w:r w:rsidRPr="00C71841">
          <w:rPr>
            <w:color w:val="FF0000"/>
          </w:rPr>
          <w:t>é</w:t>
        </w:r>
        <w:r w:rsidRPr="0043396E">
          <w:t>ptimo.</w:t>
        </w:r>
      </w:ins>
    </w:p>
    <w:p w:rsidR="00715507" w:rsidRPr="00715507" w:rsidRDefault="00715507" w:rsidP="00715507">
      <w:pPr>
        <w:pStyle w:val="Prrafodelista"/>
        <w:numPr>
          <w:ilvl w:val="0"/>
          <w:numId w:val="9"/>
        </w:numPr>
        <w:rPr>
          <w:ins w:id="258" w:author="yaret" w:date="2023-10-30T16:50:00Z"/>
        </w:rPr>
      </w:pPr>
      <w:ins w:id="259" w:author="yaret" w:date="2023-10-30T16:50:00Z">
        <w:r w:rsidRPr="00715507">
          <w:t>El futbol iberoamericano es superior al baloncesto.</w:t>
        </w:r>
      </w:ins>
    </w:p>
    <w:p w:rsidR="00715507" w:rsidRPr="0043396E" w:rsidRDefault="00715507" w:rsidP="00715507">
      <w:pPr>
        <w:pStyle w:val="Prrafodelista"/>
        <w:numPr>
          <w:ilvl w:val="0"/>
          <w:numId w:val="9"/>
        </w:numPr>
        <w:rPr>
          <w:ins w:id="260" w:author="yaret" w:date="2023-10-30T16:50:00Z"/>
        </w:rPr>
      </w:pPr>
      <w:ins w:id="261" w:author="yaret" w:date="2023-10-30T16:50:00Z">
        <w:r w:rsidRPr="00715507">
          <w:rPr>
            <w:rFonts w:cs="Arial"/>
            <w:szCs w:val="18"/>
            <w:rPrChange w:id="262" w:author="yaret" w:date="2023-10-30T16:56:00Z">
              <w:rPr>
                <w:rFonts w:cs="Arial"/>
                <w:color w:val="000000" w:themeColor="text1"/>
                <w:szCs w:val="18"/>
              </w:rPr>
            </w:rPrChange>
          </w:rPr>
          <w:t xml:space="preserve">Las palabras que tienen una silaba se llaman </w:t>
        </w:r>
      </w:ins>
      <w:r w:rsidR="00C71841" w:rsidRPr="00715507">
        <w:rPr>
          <w:rFonts w:cs="Arial"/>
          <w:szCs w:val="18"/>
        </w:rPr>
        <w:t>monos</w:t>
      </w:r>
      <w:r w:rsidR="00C71841" w:rsidRPr="00C71841">
        <w:rPr>
          <w:rFonts w:cs="Arial"/>
          <w:color w:val="FF0000"/>
          <w:szCs w:val="18"/>
        </w:rPr>
        <w:t>í</w:t>
      </w:r>
      <w:r w:rsidR="00C71841" w:rsidRPr="00715507">
        <w:rPr>
          <w:rFonts w:cs="Arial"/>
          <w:szCs w:val="18"/>
        </w:rPr>
        <w:t>labas</w:t>
      </w:r>
      <w:ins w:id="263" w:author="yaret" w:date="2023-10-30T16:50:00Z">
        <w:r w:rsidRPr="00715507">
          <w:rPr>
            <w:rFonts w:cs="Arial"/>
            <w:szCs w:val="18"/>
            <w:rPrChange w:id="264" w:author="yaret" w:date="2023-10-30T16:56:00Z">
              <w:rPr>
                <w:rFonts w:cs="Arial"/>
                <w:color w:val="000000" w:themeColor="text1"/>
                <w:szCs w:val="18"/>
              </w:rPr>
            </w:rPrChange>
          </w:rPr>
          <w:t>.</w:t>
        </w:r>
      </w:ins>
    </w:p>
    <w:p w:rsidR="00715507" w:rsidRPr="0043396E" w:rsidRDefault="00715507" w:rsidP="00715507">
      <w:pPr>
        <w:pStyle w:val="Prrafodelista"/>
        <w:numPr>
          <w:ilvl w:val="0"/>
          <w:numId w:val="9"/>
        </w:numPr>
        <w:rPr>
          <w:ins w:id="265" w:author="yaret" w:date="2023-10-30T16:50:00Z"/>
        </w:rPr>
      </w:pPr>
      <w:ins w:id="266" w:author="yaret" w:date="2023-10-30T16:50:00Z">
        <w:r w:rsidRPr="00715507">
          <w:rPr>
            <w:rFonts w:cs="Arial"/>
            <w:szCs w:val="18"/>
            <w:rPrChange w:id="267" w:author="yaret" w:date="2023-10-30T16:56:00Z">
              <w:rPr>
                <w:rFonts w:cs="Arial"/>
                <w:color w:val="000000" w:themeColor="text1"/>
                <w:szCs w:val="18"/>
              </w:rPr>
            </w:rPrChange>
          </w:rPr>
          <w:t xml:space="preserve">Con el </w:t>
        </w:r>
      </w:ins>
      <w:r w:rsidR="00C71841" w:rsidRPr="00715507">
        <w:rPr>
          <w:rFonts w:cs="Arial"/>
          <w:szCs w:val="18"/>
        </w:rPr>
        <w:t>vaiv</w:t>
      </w:r>
      <w:r w:rsidR="00C71841" w:rsidRPr="00C71841">
        <w:rPr>
          <w:rFonts w:cs="Arial"/>
          <w:color w:val="FF0000"/>
          <w:szCs w:val="18"/>
        </w:rPr>
        <w:t>é</w:t>
      </w:r>
      <w:r w:rsidR="00C71841" w:rsidRPr="00715507">
        <w:rPr>
          <w:rFonts w:cs="Arial"/>
          <w:szCs w:val="18"/>
        </w:rPr>
        <w:t>n</w:t>
      </w:r>
      <w:ins w:id="268" w:author="yaret" w:date="2023-10-30T16:50:00Z">
        <w:r w:rsidRPr="00715507">
          <w:rPr>
            <w:rFonts w:cs="Arial"/>
            <w:szCs w:val="18"/>
            <w:rPrChange w:id="269" w:author="yaret" w:date="2023-10-30T16:56:00Z">
              <w:rPr>
                <w:rFonts w:cs="Arial"/>
                <w:color w:val="000000" w:themeColor="text1"/>
                <w:szCs w:val="18"/>
              </w:rPr>
            </w:rPrChange>
          </w:rPr>
          <w:t xml:space="preserve"> de la barca se me </w:t>
        </w:r>
      </w:ins>
      <w:r w:rsidR="00C71841" w:rsidRPr="00715507">
        <w:rPr>
          <w:rFonts w:cs="Arial"/>
          <w:szCs w:val="18"/>
        </w:rPr>
        <w:t>perdi</w:t>
      </w:r>
      <w:r w:rsidR="00C71841" w:rsidRPr="00C71841">
        <w:rPr>
          <w:rFonts w:cs="Arial"/>
          <w:color w:val="FF0000"/>
          <w:szCs w:val="18"/>
        </w:rPr>
        <w:t>ó</w:t>
      </w:r>
      <w:ins w:id="270" w:author="yaret" w:date="2023-10-30T16:50:00Z">
        <w:r w:rsidRPr="00715507">
          <w:rPr>
            <w:rFonts w:cs="Arial"/>
            <w:szCs w:val="18"/>
            <w:rPrChange w:id="271" w:author="yaret" w:date="2023-10-30T16:56:00Z">
              <w:rPr>
                <w:rFonts w:cs="Arial"/>
                <w:color w:val="000000" w:themeColor="text1"/>
                <w:szCs w:val="18"/>
              </w:rPr>
            </w:rPrChange>
          </w:rPr>
          <w:t xml:space="preserve"> el limpiauñas.</w:t>
        </w:r>
      </w:ins>
    </w:p>
    <w:p w:rsidR="00715507" w:rsidRPr="0043396E" w:rsidRDefault="00715507" w:rsidP="00715507">
      <w:pPr>
        <w:pStyle w:val="Prrafodelista"/>
        <w:numPr>
          <w:ilvl w:val="0"/>
          <w:numId w:val="9"/>
        </w:numPr>
        <w:rPr>
          <w:ins w:id="272" w:author="yaret" w:date="2023-10-30T16:50:00Z"/>
        </w:rPr>
      </w:pPr>
      <w:ins w:id="273" w:author="yaret" w:date="2023-10-30T16:50:00Z">
        <w:r w:rsidRPr="00715507">
          <w:rPr>
            <w:rFonts w:cs="Arial"/>
            <w:szCs w:val="18"/>
            <w:rPrChange w:id="274" w:author="yaret" w:date="2023-10-30T16:56:00Z">
              <w:rPr>
                <w:rFonts w:cs="Arial"/>
                <w:color w:val="000000" w:themeColor="text1"/>
                <w:szCs w:val="18"/>
              </w:rPr>
            </w:rPrChange>
          </w:rPr>
          <w:t xml:space="preserve">Se deshizo </w:t>
        </w:r>
      </w:ins>
      <w:r w:rsidR="00C71841" w:rsidRPr="00715507">
        <w:rPr>
          <w:rFonts w:cs="Arial"/>
          <w:szCs w:val="18"/>
        </w:rPr>
        <w:t>f</w:t>
      </w:r>
      <w:r w:rsidR="00C71841" w:rsidRPr="00C71841">
        <w:rPr>
          <w:rFonts w:cs="Arial"/>
          <w:color w:val="FF0000"/>
          <w:szCs w:val="18"/>
        </w:rPr>
        <w:t>á</w:t>
      </w:r>
      <w:r w:rsidR="00C71841" w:rsidRPr="00715507">
        <w:rPr>
          <w:rFonts w:cs="Arial"/>
          <w:szCs w:val="18"/>
        </w:rPr>
        <w:t>cilmente</w:t>
      </w:r>
      <w:ins w:id="275" w:author="yaret" w:date="2023-10-30T16:50:00Z">
        <w:r w:rsidRPr="00715507">
          <w:rPr>
            <w:rFonts w:cs="Arial"/>
            <w:szCs w:val="18"/>
            <w:rPrChange w:id="276" w:author="yaret" w:date="2023-10-30T16:56:00Z">
              <w:rPr>
                <w:rFonts w:cs="Arial"/>
                <w:color w:val="000000" w:themeColor="text1"/>
                <w:szCs w:val="18"/>
              </w:rPr>
            </w:rPrChange>
          </w:rPr>
          <w:t xml:space="preserve"> del </w:t>
        </w:r>
      </w:ins>
      <w:r w:rsidR="00C71841" w:rsidRPr="00715507">
        <w:rPr>
          <w:rFonts w:cs="Arial"/>
          <w:szCs w:val="18"/>
        </w:rPr>
        <w:t>ciempi</w:t>
      </w:r>
      <w:r w:rsidR="00C71841" w:rsidRPr="00C71841">
        <w:rPr>
          <w:rFonts w:cs="Arial"/>
          <w:color w:val="FF0000"/>
          <w:szCs w:val="18"/>
        </w:rPr>
        <w:t>é</w:t>
      </w:r>
      <w:r w:rsidR="00C71841" w:rsidRPr="00715507">
        <w:rPr>
          <w:rFonts w:cs="Arial"/>
          <w:szCs w:val="18"/>
        </w:rPr>
        <w:t>s</w:t>
      </w:r>
      <w:ins w:id="277" w:author="yaret" w:date="2023-10-30T16:50:00Z">
        <w:r w:rsidRPr="00715507">
          <w:rPr>
            <w:rFonts w:cs="Arial"/>
            <w:szCs w:val="18"/>
            <w:rPrChange w:id="278" w:author="yaret" w:date="2023-10-30T16:56:00Z">
              <w:rPr>
                <w:rFonts w:cs="Arial"/>
                <w:color w:val="000000" w:themeColor="text1"/>
                <w:szCs w:val="18"/>
              </w:rPr>
            </w:rPrChange>
          </w:rPr>
          <w:t xml:space="preserve"> de un </w:t>
        </w:r>
      </w:ins>
      <w:r w:rsidR="00C71841" w:rsidRPr="00715507">
        <w:rPr>
          <w:rFonts w:cs="Arial"/>
          <w:szCs w:val="18"/>
        </w:rPr>
        <w:t>puntapi</w:t>
      </w:r>
      <w:r w:rsidR="00C71841" w:rsidRPr="00C71841">
        <w:rPr>
          <w:rFonts w:cs="Arial"/>
          <w:color w:val="FF0000"/>
          <w:szCs w:val="18"/>
        </w:rPr>
        <w:t>é</w:t>
      </w:r>
      <w:ins w:id="279" w:author="yaret" w:date="2023-10-30T16:50:00Z">
        <w:r w:rsidRPr="00715507">
          <w:rPr>
            <w:rFonts w:cs="Arial"/>
            <w:szCs w:val="18"/>
            <w:rPrChange w:id="280" w:author="yaret" w:date="2023-10-30T16:56:00Z">
              <w:rPr>
                <w:rFonts w:cs="Arial"/>
                <w:color w:val="000000" w:themeColor="text1"/>
                <w:szCs w:val="18"/>
              </w:rPr>
            </w:rPrChange>
          </w:rPr>
          <w:t xml:space="preserve">. </w:t>
        </w:r>
      </w:ins>
    </w:p>
    <w:p w:rsidR="00715507" w:rsidRPr="0043396E" w:rsidRDefault="00C71841" w:rsidP="00715507">
      <w:pPr>
        <w:pStyle w:val="Prrafodelista"/>
        <w:numPr>
          <w:ilvl w:val="0"/>
          <w:numId w:val="9"/>
        </w:numPr>
        <w:rPr>
          <w:ins w:id="281" w:author="yaret" w:date="2023-10-30T16:50:00Z"/>
        </w:rPr>
      </w:pPr>
      <w:r w:rsidRPr="00715507">
        <w:rPr>
          <w:rFonts w:cs="Arial"/>
          <w:szCs w:val="18"/>
        </w:rPr>
        <w:t>R</w:t>
      </w:r>
      <w:r w:rsidRPr="00C71841">
        <w:rPr>
          <w:rFonts w:cs="Arial"/>
          <w:color w:val="FF0000"/>
          <w:szCs w:val="18"/>
        </w:rPr>
        <w:t>á</w:t>
      </w:r>
      <w:r w:rsidRPr="00715507">
        <w:rPr>
          <w:rFonts w:cs="Arial"/>
          <w:szCs w:val="18"/>
        </w:rPr>
        <w:t>pidamente</w:t>
      </w:r>
      <w:ins w:id="282" w:author="yaret" w:date="2023-10-30T16:50:00Z">
        <w:r w:rsidR="00715507" w:rsidRPr="00715507">
          <w:rPr>
            <w:rFonts w:cs="Arial"/>
            <w:szCs w:val="18"/>
            <w:rPrChange w:id="283" w:author="yaret" w:date="2023-10-30T16:56:00Z">
              <w:rPr>
                <w:rFonts w:cs="Arial"/>
                <w:color w:val="000000" w:themeColor="text1"/>
                <w:szCs w:val="18"/>
              </w:rPr>
            </w:rPrChange>
          </w:rPr>
          <w:t xml:space="preserve"> deduje que aquel señor era </w:t>
        </w:r>
      </w:ins>
      <w:r w:rsidRPr="00C71841">
        <w:rPr>
          <w:rFonts w:cs="Arial"/>
          <w:color w:val="FF0000"/>
          <w:szCs w:val="18"/>
        </w:rPr>
        <w:t>í</w:t>
      </w:r>
      <w:r w:rsidRPr="00715507">
        <w:rPr>
          <w:rFonts w:cs="Arial"/>
          <w:szCs w:val="18"/>
        </w:rPr>
        <w:t>talo</w:t>
      </w:r>
      <w:ins w:id="284" w:author="yaret" w:date="2023-10-30T16:50:00Z">
        <w:r w:rsidR="00715507" w:rsidRPr="00715507">
          <w:rPr>
            <w:rFonts w:cs="Arial"/>
            <w:szCs w:val="18"/>
            <w:rPrChange w:id="285" w:author="yaret" w:date="2023-10-30T16:56:00Z">
              <w:rPr>
                <w:rFonts w:cs="Arial"/>
                <w:color w:val="000000" w:themeColor="text1"/>
                <w:szCs w:val="18"/>
              </w:rPr>
            </w:rPrChange>
          </w:rPr>
          <w:t xml:space="preserve">-americano. </w:t>
        </w:r>
      </w:ins>
    </w:p>
    <w:p w:rsidR="00715507" w:rsidRPr="0043396E" w:rsidRDefault="00715507" w:rsidP="00715507">
      <w:pPr>
        <w:pStyle w:val="Prrafodelista"/>
        <w:numPr>
          <w:ilvl w:val="0"/>
          <w:numId w:val="9"/>
        </w:numPr>
        <w:rPr>
          <w:ins w:id="286" w:author="yaret" w:date="2023-10-30T16:50:00Z"/>
        </w:rPr>
      </w:pPr>
      <w:ins w:id="287" w:author="yaret" w:date="2023-10-30T16:50:00Z">
        <w:r w:rsidRPr="00715507">
          <w:rPr>
            <w:rFonts w:cs="Arial"/>
            <w:szCs w:val="18"/>
            <w:rPrChange w:id="288" w:author="yaret" w:date="2023-10-30T16:56:00Z">
              <w:rPr>
                <w:rFonts w:cs="Arial"/>
                <w:color w:val="000000" w:themeColor="text1"/>
                <w:szCs w:val="18"/>
              </w:rPr>
            </w:rPrChange>
          </w:rPr>
          <w:t xml:space="preserve">Siguiendo un pasamanos llegamos al tiovivo de la feria. </w:t>
        </w:r>
      </w:ins>
    </w:p>
    <w:p w:rsidR="00715507" w:rsidRPr="0043396E" w:rsidRDefault="00715507" w:rsidP="00715507">
      <w:pPr>
        <w:pStyle w:val="Prrafodelista"/>
        <w:numPr>
          <w:ilvl w:val="0"/>
          <w:numId w:val="9"/>
        </w:numPr>
        <w:rPr>
          <w:ins w:id="289" w:author="yaret" w:date="2023-10-30T16:50:00Z"/>
        </w:rPr>
      </w:pPr>
      <w:ins w:id="290" w:author="yaret" w:date="2023-10-30T16:50:00Z">
        <w:r w:rsidRPr="00715507">
          <w:rPr>
            <w:rFonts w:cs="Arial"/>
            <w:szCs w:val="18"/>
            <w:rPrChange w:id="291" w:author="yaret" w:date="2023-10-30T16:56:00Z">
              <w:rPr>
                <w:rFonts w:cs="Arial"/>
                <w:color w:val="000000" w:themeColor="text1"/>
                <w:szCs w:val="18"/>
              </w:rPr>
            </w:rPrChange>
          </w:rPr>
          <w:t xml:space="preserve">Estudiaba </w:t>
        </w:r>
      </w:ins>
      <w:r w:rsidR="00C71841" w:rsidRPr="00715507">
        <w:rPr>
          <w:rFonts w:cs="Arial"/>
          <w:szCs w:val="18"/>
        </w:rPr>
        <w:t>in</w:t>
      </w:r>
      <w:r w:rsidR="00C71841" w:rsidRPr="00C71841">
        <w:rPr>
          <w:rFonts w:cs="Arial"/>
          <w:color w:val="FF0000"/>
          <w:szCs w:val="18"/>
        </w:rPr>
        <w:t>ú</w:t>
      </w:r>
      <w:r w:rsidR="00C71841" w:rsidRPr="00715507">
        <w:rPr>
          <w:rFonts w:cs="Arial"/>
          <w:szCs w:val="18"/>
        </w:rPr>
        <w:t>tilmente</w:t>
      </w:r>
      <w:ins w:id="292" w:author="yaret" w:date="2023-10-30T16:50:00Z">
        <w:r w:rsidRPr="00715507">
          <w:rPr>
            <w:rFonts w:cs="Arial"/>
            <w:szCs w:val="18"/>
            <w:rPrChange w:id="293" w:author="yaret" w:date="2023-10-30T16:56:00Z">
              <w:rPr>
                <w:rFonts w:cs="Arial"/>
                <w:color w:val="000000" w:themeColor="text1"/>
                <w:szCs w:val="18"/>
              </w:rPr>
            </w:rPrChange>
          </w:rPr>
          <w:t xml:space="preserve"> aquel mapa hist</w:t>
        </w:r>
        <w:r w:rsidRPr="00C71841">
          <w:rPr>
            <w:rFonts w:cs="Arial"/>
            <w:color w:val="FF0000"/>
            <w:szCs w:val="18"/>
            <w:rPrChange w:id="294" w:author="yaret" w:date="2023-10-30T16:56:00Z">
              <w:rPr>
                <w:rFonts w:cs="Arial"/>
                <w:color w:val="000000" w:themeColor="text1"/>
                <w:szCs w:val="18"/>
              </w:rPr>
            </w:rPrChange>
          </w:rPr>
          <w:t>ó</w:t>
        </w:r>
        <w:r w:rsidRPr="00715507">
          <w:rPr>
            <w:rFonts w:cs="Arial"/>
            <w:szCs w:val="18"/>
            <w:rPrChange w:id="295" w:author="yaret" w:date="2023-10-30T16:56:00Z">
              <w:rPr>
                <w:rFonts w:cs="Arial"/>
                <w:color w:val="000000" w:themeColor="text1"/>
                <w:szCs w:val="18"/>
              </w:rPr>
            </w:rPrChange>
          </w:rPr>
          <w:t>rico-</w:t>
        </w:r>
      </w:ins>
      <w:r w:rsidR="00C71841" w:rsidRPr="00715507">
        <w:rPr>
          <w:rFonts w:cs="Arial"/>
          <w:szCs w:val="18"/>
        </w:rPr>
        <w:t>geogr</w:t>
      </w:r>
      <w:r w:rsidR="00C71841" w:rsidRPr="00C71841">
        <w:rPr>
          <w:rFonts w:cs="Arial"/>
          <w:color w:val="FF0000"/>
          <w:szCs w:val="18"/>
        </w:rPr>
        <w:t>á</w:t>
      </w:r>
      <w:r w:rsidR="00C71841" w:rsidRPr="00715507">
        <w:rPr>
          <w:rFonts w:cs="Arial"/>
          <w:szCs w:val="18"/>
        </w:rPr>
        <w:t>fico</w:t>
      </w:r>
      <w:ins w:id="296" w:author="yaret" w:date="2023-10-30T16:50:00Z">
        <w:r w:rsidRPr="00715507">
          <w:rPr>
            <w:rFonts w:cs="Arial"/>
            <w:szCs w:val="18"/>
            <w:rPrChange w:id="297" w:author="yaret" w:date="2023-10-30T16:56:00Z">
              <w:rPr>
                <w:rFonts w:cs="Arial"/>
                <w:color w:val="000000" w:themeColor="text1"/>
                <w:szCs w:val="18"/>
              </w:rPr>
            </w:rPrChange>
          </w:rPr>
          <w:t>.</w:t>
        </w:r>
      </w:ins>
    </w:p>
    <w:p w:rsidR="00715507" w:rsidRPr="0043396E" w:rsidRDefault="00715507" w:rsidP="00715507">
      <w:pPr>
        <w:pStyle w:val="Prrafodelista"/>
        <w:numPr>
          <w:ilvl w:val="0"/>
          <w:numId w:val="9"/>
        </w:numPr>
        <w:rPr>
          <w:ins w:id="298" w:author="yaret" w:date="2023-10-30T16:50:00Z"/>
        </w:rPr>
      </w:pPr>
      <w:ins w:id="299" w:author="yaret" w:date="2023-10-30T16:50:00Z">
        <w:r w:rsidRPr="00715507">
          <w:rPr>
            <w:rFonts w:cs="Arial"/>
            <w:szCs w:val="18"/>
            <w:rPrChange w:id="300" w:author="yaret" w:date="2023-10-30T16:56:00Z">
              <w:rPr>
                <w:rFonts w:cs="Arial"/>
                <w:color w:val="000000" w:themeColor="text1"/>
                <w:szCs w:val="18"/>
              </w:rPr>
            </w:rPrChange>
          </w:rPr>
          <w:t xml:space="preserve">El hombre castellano - </w:t>
        </w:r>
        <w:proofErr w:type="spellStart"/>
        <w:r w:rsidRPr="00715507">
          <w:rPr>
            <w:rFonts w:cs="Arial"/>
            <w:szCs w:val="18"/>
            <w:rPrChange w:id="301" w:author="yaret" w:date="2023-10-30T16:56:00Z">
              <w:rPr>
                <w:rFonts w:cs="Arial"/>
                <w:color w:val="000000" w:themeColor="text1"/>
                <w:szCs w:val="18"/>
              </w:rPr>
            </w:rPrChange>
          </w:rPr>
          <w:t>leones</w:t>
        </w:r>
        <w:proofErr w:type="spellEnd"/>
        <w:r w:rsidRPr="00715507">
          <w:rPr>
            <w:rFonts w:cs="Arial"/>
            <w:szCs w:val="18"/>
            <w:rPrChange w:id="302" w:author="yaret" w:date="2023-10-30T16:56:00Z">
              <w:rPr>
                <w:rFonts w:cs="Arial"/>
                <w:color w:val="000000" w:themeColor="text1"/>
                <w:szCs w:val="18"/>
              </w:rPr>
            </w:rPrChange>
          </w:rPr>
          <w:t xml:space="preserve"> se diferencia del galaico - </w:t>
        </w:r>
      </w:ins>
      <w:r w:rsidR="00C71841" w:rsidRPr="00715507">
        <w:rPr>
          <w:rFonts w:cs="Arial"/>
          <w:szCs w:val="18"/>
        </w:rPr>
        <w:t>portugu</w:t>
      </w:r>
      <w:r w:rsidR="00C71841" w:rsidRPr="00C71841">
        <w:rPr>
          <w:rFonts w:cs="Arial"/>
          <w:color w:val="FF0000"/>
          <w:szCs w:val="18"/>
        </w:rPr>
        <w:t>é</w:t>
      </w:r>
      <w:r w:rsidR="00C71841" w:rsidRPr="00715507">
        <w:rPr>
          <w:rFonts w:cs="Arial"/>
          <w:szCs w:val="18"/>
        </w:rPr>
        <w:t>s</w:t>
      </w:r>
      <w:ins w:id="303" w:author="yaret" w:date="2023-10-30T16:50:00Z">
        <w:r w:rsidRPr="00715507">
          <w:rPr>
            <w:rFonts w:cs="Arial"/>
            <w:szCs w:val="18"/>
            <w:rPrChange w:id="304" w:author="yaret" w:date="2023-10-30T16:56:00Z">
              <w:rPr>
                <w:rFonts w:cs="Arial"/>
                <w:color w:val="000000" w:themeColor="text1"/>
                <w:szCs w:val="18"/>
              </w:rPr>
            </w:rPrChange>
          </w:rPr>
          <w:t xml:space="preserve">. </w:t>
        </w:r>
      </w:ins>
    </w:p>
    <w:p w:rsidR="00715507" w:rsidRPr="0043396E" w:rsidRDefault="00C71841" w:rsidP="00715507">
      <w:pPr>
        <w:pStyle w:val="Prrafodelista"/>
        <w:numPr>
          <w:ilvl w:val="0"/>
          <w:numId w:val="9"/>
        </w:numPr>
        <w:rPr>
          <w:ins w:id="305" w:author="yaret" w:date="2023-10-30T16:50:00Z"/>
        </w:rPr>
      </w:pPr>
      <w:r w:rsidRPr="00715507">
        <w:rPr>
          <w:rFonts w:cs="Arial"/>
          <w:szCs w:val="18"/>
        </w:rPr>
        <w:t>Dif</w:t>
      </w:r>
      <w:r w:rsidRPr="00C71841">
        <w:rPr>
          <w:rFonts w:cs="Arial"/>
          <w:color w:val="FF0000"/>
          <w:szCs w:val="18"/>
        </w:rPr>
        <w:t>í</w:t>
      </w:r>
      <w:r w:rsidRPr="00715507">
        <w:rPr>
          <w:rFonts w:cs="Arial"/>
          <w:szCs w:val="18"/>
        </w:rPr>
        <w:t>cilmente</w:t>
      </w:r>
      <w:ins w:id="306" w:author="yaret" w:date="2023-10-30T16:50:00Z">
        <w:r w:rsidR="00715507" w:rsidRPr="00715507">
          <w:rPr>
            <w:rFonts w:cs="Arial"/>
            <w:szCs w:val="18"/>
            <w:rPrChange w:id="307" w:author="yaret" w:date="2023-10-30T16:56:00Z">
              <w:rPr>
                <w:rFonts w:cs="Arial"/>
                <w:color w:val="000000" w:themeColor="text1"/>
                <w:szCs w:val="18"/>
              </w:rPr>
            </w:rPrChange>
          </w:rPr>
          <w:t xml:space="preserve"> </w:t>
        </w:r>
      </w:ins>
      <w:r w:rsidRPr="00715507">
        <w:rPr>
          <w:rFonts w:cs="Arial"/>
          <w:szCs w:val="18"/>
        </w:rPr>
        <w:t>entend</w:t>
      </w:r>
      <w:r w:rsidRPr="00C71841">
        <w:rPr>
          <w:rFonts w:cs="Arial"/>
          <w:color w:val="FF0000"/>
          <w:szCs w:val="18"/>
        </w:rPr>
        <w:t>í</w:t>
      </w:r>
      <w:r w:rsidRPr="00715507">
        <w:rPr>
          <w:rFonts w:cs="Arial"/>
          <w:szCs w:val="18"/>
        </w:rPr>
        <w:t>a</w:t>
      </w:r>
      <w:ins w:id="308" w:author="yaret" w:date="2023-10-30T16:50:00Z">
        <w:r w:rsidR="00715507" w:rsidRPr="00715507">
          <w:rPr>
            <w:rFonts w:cs="Arial"/>
            <w:szCs w:val="18"/>
            <w:rPrChange w:id="309" w:author="yaret" w:date="2023-10-30T16:56:00Z">
              <w:rPr>
                <w:rFonts w:cs="Arial"/>
                <w:color w:val="000000" w:themeColor="text1"/>
                <w:szCs w:val="18"/>
              </w:rPr>
            </w:rPrChange>
          </w:rPr>
          <w:t xml:space="preserve"> aquel problema f</w:t>
        </w:r>
        <w:r w:rsidR="00715507" w:rsidRPr="00C71841">
          <w:rPr>
            <w:rFonts w:cs="Arial"/>
            <w:color w:val="FF0000"/>
            <w:szCs w:val="18"/>
            <w:rPrChange w:id="310" w:author="yaret" w:date="2023-10-30T16:56:00Z">
              <w:rPr>
                <w:rFonts w:cs="Arial"/>
                <w:color w:val="000000" w:themeColor="text1"/>
                <w:szCs w:val="18"/>
              </w:rPr>
            </w:rPrChange>
          </w:rPr>
          <w:t>í</w:t>
        </w:r>
        <w:r w:rsidR="00715507" w:rsidRPr="00715507">
          <w:rPr>
            <w:rFonts w:cs="Arial"/>
            <w:szCs w:val="18"/>
            <w:rPrChange w:id="311" w:author="yaret" w:date="2023-10-30T16:56:00Z">
              <w:rPr>
                <w:rFonts w:cs="Arial"/>
                <w:color w:val="000000" w:themeColor="text1"/>
                <w:szCs w:val="18"/>
              </w:rPr>
            </w:rPrChange>
          </w:rPr>
          <w:t xml:space="preserve">sico - </w:t>
        </w:r>
      </w:ins>
      <w:r w:rsidRPr="00715507">
        <w:rPr>
          <w:rFonts w:cs="Arial"/>
          <w:szCs w:val="18"/>
        </w:rPr>
        <w:t>qu</w:t>
      </w:r>
      <w:r w:rsidRPr="00C71841">
        <w:rPr>
          <w:rFonts w:cs="Arial"/>
          <w:color w:val="FF0000"/>
          <w:szCs w:val="18"/>
        </w:rPr>
        <w:t>í</w:t>
      </w:r>
      <w:r w:rsidRPr="00715507">
        <w:rPr>
          <w:rFonts w:cs="Arial"/>
          <w:szCs w:val="18"/>
        </w:rPr>
        <w:t>mico</w:t>
      </w:r>
      <w:ins w:id="312" w:author="yaret" w:date="2023-10-30T16:50:00Z">
        <w:r w:rsidR="00715507" w:rsidRPr="00715507">
          <w:rPr>
            <w:rFonts w:cs="Arial"/>
            <w:szCs w:val="18"/>
            <w:rPrChange w:id="313" w:author="yaret" w:date="2023-10-30T16:56:00Z">
              <w:rPr>
                <w:rFonts w:cs="Arial"/>
                <w:color w:val="000000" w:themeColor="text1"/>
                <w:szCs w:val="18"/>
              </w:rPr>
            </w:rPrChange>
          </w:rPr>
          <w:t>.</w:t>
        </w:r>
      </w:ins>
    </w:p>
    <w:p w:rsidR="00715507" w:rsidRPr="0043396E" w:rsidRDefault="00C71841" w:rsidP="00715507">
      <w:pPr>
        <w:pStyle w:val="Prrafodelista"/>
        <w:numPr>
          <w:ilvl w:val="0"/>
          <w:numId w:val="9"/>
        </w:numPr>
        <w:rPr>
          <w:ins w:id="314" w:author="yaret" w:date="2023-10-30T16:50:00Z"/>
        </w:rPr>
      </w:pPr>
      <w:r w:rsidRPr="00715507">
        <w:rPr>
          <w:rFonts w:cs="Arial"/>
          <w:szCs w:val="18"/>
        </w:rPr>
        <w:t>Com</w:t>
      </w:r>
      <w:r w:rsidRPr="00C71841">
        <w:rPr>
          <w:rFonts w:cs="Arial"/>
          <w:color w:val="FF0000"/>
          <w:szCs w:val="18"/>
        </w:rPr>
        <w:t>ú</w:t>
      </w:r>
      <w:r w:rsidRPr="00715507">
        <w:rPr>
          <w:rFonts w:cs="Arial"/>
          <w:szCs w:val="18"/>
        </w:rPr>
        <w:t>nmente</w:t>
      </w:r>
      <w:ins w:id="315" w:author="yaret" w:date="2023-10-30T16:50:00Z">
        <w:r w:rsidR="00715507" w:rsidRPr="00715507">
          <w:rPr>
            <w:rFonts w:cs="Arial"/>
            <w:szCs w:val="18"/>
            <w:rPrChange w:id="316" w:author="yaret" w:date="2023-10-30T16:56:00Z">
              <w:rPr>
                <w:rFonts w:cs="Arial"/>
                <w:color w:val="000000" w:themeColor="text1"/>
                <w:szCs w:val="18"/>
              </w:rPr>
            </w:rPrChange>
          </w:rPr>
          <w:t xml:space="preserve"> es preferible el examen </w:t>
        </w:r>
      </w:ins>
      <w:r w:rsidRPr="00715507">
        <w:rPr>
          <w:rFonts w:cs="Arial"/>
          <w:szCs w:val="18"/>
        </w:rPr>
        <w:t>te</w:t>
      </w:r>
      <w:r w:rsidRPr="00C71841">
        <w:rPr>
          <w:rFonts w:cs="Arial"/>
          <w:color w:val="FF0000"/>
          <w:szCs w:val="18"/>
        </w:rPr>
        <w:t>ó</w:t>
      </w:r>
      <w:r w:rsidRPr="00715507">
        <w:rPr>
          <w:rFonts w:cs="Arial"/>
          <w:szCs w:val="18"/>
        </w:rPr>
        <w:t>rico</w:t>
      </w:r>
      <w:ins w:id="317" w:author="yaret" w:date="2023-10-30T16:50:00Z">
        <w:r w:rsidR="00715507" w:rsidRPr="00715507">
          <w:rPr>
            <w:rFonts w:cs="Arial"/>
            <w:szCs w:val="18"/>
            <w:rPrChange w:id="318" w:author="yaret" w:date="2023-10-30T16:56:00Z">
              <w:rPr>
                <w:rFonts w:cs="Arial"/>
                <w:color w:val="000000" w:themeColor="text1"/>
                <w:szCs w:val="18"/>
              </w:rPr>
            </w:rPrChange>
          </w:rPr>
          <w:t xml:space="preserve"> - practico.</w:t>
        </w:r>
      </w:ins>
    </w:p>
    <w:p w:rsidR="00715507" w:rsidRPr="0043396E" w:rsidRDefault="00715507" w:rsidP="00715507">
      <w:pPr>
        <w:pStyle w:val="Prrafodelista"/>
        <w:numPr>
          <w:ilvl w:val="0"/>
          <w:numId w:val="9"/>
        </w:numPr>
        <w:rPr>
          <w:ins w:id="319" w:author="yaret" w:date="2023-10-30T16:50:00Z"/>
        </w:rPr>
      </w:pPr>
      <w:ins w:id="320" w:author="yaret" w:date="2023-10-30T16:50:00Z">
        <w:r w:rsidRPr="00715507">
          <w:rPr>
            <w:rFonts w:cs="Arial"/>
            <w:szCs w:val="18"/>
            <w:rPrChange w:id="321" w:author="yaret" w:date="2023-10-30T16:56:00Z">
              <w:rPr>
                <w:rFonts w:cs="Arial"/>
                <w:color w:val="000000" w:themeColor="text1"/>
                <w:szCs w:val="18"/>
              </w:rPr>
            </w:rPrChange>
          </w:rPr>
          <w:t xml:space="preserve">Considerado </w:t>
        </w:r>
      </w:ins>
      <w:r w:rsidR="00C71841" w:rsidRPr="00715507">
        <w:rPr>
          <w:rFonts w:cs="Arial"/>
          <w:szCs w:val="18"/>
        </w:rPr>
        <w:t>fr</w:t>
      </w:r>
      <w:r w:rsidR="00C71841" w:rsidRPr="00C71841">
        <w:rPr>
          <w:rFonts w:cs="Arial"/>
          <w:color w:val="FF0000"/>
          <w:szCs w:val="18"/>
        </w:rPr>
        <w:t>í</w:t>
      </w:r>
      <w:r w:rsidR="00C71841" w:rsidRPr="00715507">
        <w:rPr>
          <w:rFonts w:cs="Arial"/>
          <w:szCs w:val="18"/>
        </w:rPr>
        <w:t>amente</w:t>
      </w:r>
      <w:ins w:id="322" w:author="yaret" w:date="2023-10-30T16:50:00Z">
        <w:r w:rsidRPr="00715507">
          <w:rPr>
            <w:rFonts w:cs="Arial"/>
            <w:szCs w:val="18"/>
            <w:rPrChange w:id="323" w:author="yaret" w:date="2023-10-30T16:56:00Z">
              <w:rPr>
                <w:rFonts w:cs="Arial"/>
                <w:color w:val="000000" w:themeColor="text1"/>
                <w:szCs w:val="18"/>
              </w:rPr>
            </w:rPrChange>
          </w:rPr>
          <w:t>, m</w:t>
        </w:r>
        <w:r w:rsidRPr="00C71841">
          <w:rPr>
            <w:rFonts w:cs="Arial"/>
            <w:color w:val="FF0000"/>
            <w:szCs w:val="18"/>
            <w:rPrChange w:id="324" w:author="yaret" w:date="2023-10-30T16:56:00Z">
              <w:rPr>
                <w:rFonts w:cs="Arial"/>
                <w:color w:val="000000" w:themeColor="text1"/>
                <w:szCs w:val="18"/>
              </w:rPr>
            </w:rPrChange>
          </w:rPr>
          <w:t>á</w:t>
        </w:r>
        <w:r w:rsidRPr="00715507">
          <w:rPr>
            <w:rFonts w:cs="Arial"/>
            <w:szCs w:val="18"/>
            <w:rPrChange w:id="325" w:author="yaret" w:date="2023-10-30T16:56:00Z">
              <w:rPr>
                <w:rFonts w:cs="Arial"/>
                <w:color w:val="000000" w:themeColor="text1"/>
                <w:szCs w:val="18"/>
              </w:rPr>
            </w:rPrChange>
          </w:rPr>
          <w:t xml:space="preserve">s bien </w:t>
        </w:r>
      </w:ins>
      <w:r w:rsidR="00C71841" w:rsidRPr="00715507">
        <w:rPr>
          <w:rFonts w:cs="Arial"/>
          <w:szCs w:val="18"/>
        </w:rPr>
        <w:t>parec</w:t>
      </w:r>
      <w:r w:rsidR="00C71841" w:rsidRPr="00C71841">
        <w:rPr>
          <w:rFonts w:cs="Arial"/>
          <w:color w:val="FF0000"/>
          <w:szCs w:val="18"/>
        </w:rPr>
        <w:t>í</w:t>
      </w:r>
      <w:r w:rsidR="00C71841" w:rsidRPr="00715507">
        <w:rPr>
          <w:rFonts w:cs="Arial"/>
          <w:szCs w:val="18"/>
        </w:rPr>
        <w:t>a</w:t>
      </w:r>
      <w:ins w:id="326" w:author="yaret" w:date="2023-10-30T16:50:00Z">
        <w:r w:rsidRPr="00715507">
          <w:rPr>
            <w:rFonts w:cs="Arial"/>
            <w:szCs w:val="18"/>
            <w:rPrChange w:id="327" w:author="yaret" w:date="2023-10-30T16:56:00Z">
              <w:rPr>
                <w:rFonts w:cs="Arial"/>
                <w:color w:val="000000" w:themeColor="text1"/>
                <w:szCs w:val="18"/>
              </w:rPr>
            </w:rPrChange>
          </w:rPr>
          <w:t xml:space="preserve"> un metomentodo.</w:t>
        </w:r>
      </w:ins>
    </w:p>
    <w:p w:rsidR="00715507" w:rsidRDefault="00715507" w:rsidP="00715507">
      <w:pPr>
        <w:rPr>
          <w:ins w:id="328" w:author="yaret" w:date="2023-10-30T16:50:00Z"/>
        </w:rPr>
      </w:pPr>
    </w:p>
    <w:p w:rsidR="00715507" w:rsidRDefault="00715507" w:rsidP="00715507">
      <w:pPr>
        <w:rPr>
          <w:ins w:id="329" w:author="yaret" w:date="2023-10-30T16:50:00Z"/>
        </w:rPr>
      </w:pPr>
    </w:p>
    <w:p w:rsidR="00715507" w:rsidRDefault="00715507" w:rsidP="00715507">
      <w:pPr>
        <w:rPr>
          <w:ins w:id="330" w:author="yaret" w:date="2023-10-30T16:50:00Z"/>
        </w:rPr>
      </w:pPr>
      <w:ins w:id="331" w:author="yaret" w:date="2023-10-30T16:50:00Z">
        <w:r>
          <w:br w:type="page"/>
        </w:r>
      </w:ins>
    </w:p>
    <w:p w:rsidR="00715507" w:rsidRPr="0043396E" w:rsidRDefault="00715507" w:rsidP="00715507">
      <w:pPr>
        <w:rPr>
          <w:ins w:id="332" w:author="yaret" w:date="2023-10-30T16:50:00Z"/>
        </w:rPr>
      </w:pPr>
      <w:ins w:id="333" w:author="yaret" w:date="2023-10-30T16:50:00Z">
        <w:r w:rsidRPr="006E333F">
          <w:rPr>
            <w:b/>
          </w:rPr>
          <w:lastRenderedPageBreak/>
          <w:t>Actividad 8</w:t>
        </w:r>
        <w:r w:rsidRPr="0043396E">
          <w:t xml:space="preserve"> (Escribe la coma donde corresponda)</w:t>
        </w:r>
      </w:ins>
    </w:p>
    <w:p w:rsidR="00715507" w:rsidRPr="00715507" w:rsidRDefault="00715507" w:rsidP="00715507">
      <w:pPr>
        <w:pStyle w:val="NormalWeb"/>
        <w:spacing w:before="0" w:beforeAutospacing="0" w:afterAutospacing="0"/>
        <w:rPr>
          <w:ins w:id="334" w:author="yaret" w:date="2023-10-30T16:50:00Z"/>
          <w:sz w:val="36"/>
          <w:rPrChange w:id="335" w:author="yaret" w:date="2023-10-30T16:56:00Z">
            <w:rPr>
              <w:ins w:id="336" w:author="yaret" w:date="2023-10-30T16:50:00Z"/>
              <w:color w:val="000000" w:themeColor="text1"/>
              <w:sz w:val="36"/>
            </w:rPr>
          </w:rPrChange>
        </w:rPr>
      </w:pPr>
      <w:ins w:id="337" w:author="yaret" w:date="2023-10-30T16:50:00Z">
        <w:r w:rsidRPr="00715507">
          <w:rPr>
            <w:rFonts w:ascii="Arial" w:hAnsi="Arial" w:cs="Arial"/>
            <w:szCs w:val="18"/>
            <w:rPrChange w:id="338" w:author="yaret" w:date="2023-10-30T16:56:00Z">
              <w:rPr>
                <w:rFonts w:ascii="Arial" w:hAnsi="Arial" w:cs="Arial"/>
                <w:color w:val="000000" w:themeColor="text1"/>
                <w:szCs w:val="18"/>
              </w:rPr>
            </w:rPrChange>
          </w:rPr>
          <w:t>A</w:t>
        </w:r>
      </w:ins>
    </w:p>
    <w:p w:rsidR="00715507" w:rsidRPr="00715507" w:rsidRDefault="00715507" w:rsidP="00715507">
      <w:pPr>
        <w:pStyle w:val="NormalWeb"/>
        <w:spacing w:before="0" w:beforeAutospacing="0" w:afterAutospacing="0"/>
        <w:rPr>
          <w:ins w:id="339" w:author="yaret" w:date="2023-10-30T16:50:00Z"/>
          <w:sz w:val="36"/>
          <w:rPrChange w:id="340" w:author="yaret" w:date="2023-10-30T16:56:00Z">
            <w:rPr>
              <w:ins w:id="341" w:author="yaret" w:date="2023-10-30T16:50:00Z"/>
              <w:color w:val="000000" w:themeColor="text1"/>
              <w:sz w:val="36"/>
            </w:rPr>
          </w:rPrChange>
        </w:rPr>
      </w:pPr>
      <w:ins w:id="342" w:author="yaret" w:date="2023-10-30T16:50:00Z">
        <w:r w:rsidRPr="00715507">
          <w:rPr>
            <w:rFonts w:ascii="Arial" w:hAnsi="Arial" w:cs="Arial"/>
            <w:szCs w:val="18"/>
            <w:rPrChange w:id="343" w:author="yaret" w:date="2023-10-30T16:56:00Z">
              <w:rPr>
                <w:rFonts w:ascii="Arial" w:hAnsi="Arial" w:cs="Arial"/>
                <w:color w:val="000000" w:themeColor="text1"/>
                <w:szCs w:val="18"/>
              </w:rPr>
            </w:rPrChange>
          </w:rPr>
          <w:t>El sosiego</w:t>
        </w:r>
      </w:ins>
      <w:r w:rsidR="00C71841" w:rsidRPr="006E333F">
        <w:rPr>
          <w:rFonts w:ascii="Arial" w:hAnsi="Arial" w:cs="Arial"/>
          <w:b/>
          <w:color w:val="FF0000"/>
          <w:szCs w:val="18"/>
        </w:rPr>
        <w:t>,</w:t>
      </w:r>
      <w:ins w:id="344" w:author="yaret" w:date="2023-10-30T16:50:00Z">
        <w:r w:rsidRPr="006E333F">
          <w:rPr>
            <w:rFonts w:ascii="Arial" w:hAnsi="Arial" w:cs="Arial"/>
            <w:b/>
            <w:szCs w:val="18"/>
            <w:rPrChange w:id="345" w:author="yaret" w:date="2023-10-30T16:56:00Z">
              <w:rPr>
                <w:rFonts w:ascii="Arial" w:hAnsi="Arial" w:cs="Arial"/>
                <w:color w:val="000000" w:themeColor="text1"/>
                <w:szCs w:val="18"/>
              </w:rPr>
            </w:rPrChange>
          </w:rPr>
          <w:t xml:space="preserve"> </w:t>
        </w:r>
        <w:r w:rsidRPr="00715507">
          <w:rPr>
            <w:rFonts w:ascii="Arial" w:hAnsi="Arial" w:cs="Arial"/>
            <w:szCs w:val="18"/>
            <w:rPrChange w:id="346" w:author="yaret" w:date="2023-10-30T16:56:00Z">
              <w:rPr>
                <w:rFonts w:ascii="Arial" w:hAnsi="Arial" w:cs="Arial"/>
                <w:color w:val="000000" w:themeColor="text1"/>
                <w:szCs w:val="18"/>
              </w:rPr>
            </w:rPrChange>
          </w:rPr>
          <w:t>el lugar apacible la amenidad de los campos la serenidad de los cielos</w:t>
        </w:r>
      </w:ins>
      <w:r w:rsidR="00C71841" w:rsidRPr="006E333F">
        <w:rPr>
          <w:rFonts w:ascii="Arial" w:hAnsi="Arial" w:cs="Arial"/>
          <w:b/>
          <w:color w:val="FF0000"/>
          <w:szCs w:val="18"/>
        </w:rPr>
        <w:t>,</w:t>
      </w:r>
      <w:ins w:id="347" w:author="yaret" w:date="2023-10-30T16:50:00Z">
        <w:r w:rsidRPr="00715507">
          <w:rPr>
            <w:rFonts w:ascii="Arial" w:hAnsi="Arial" w:cs="Arial"/>
            <w:szCs w:val="18"/>
            <w:rPrChange w:id="348" w:author="yaret" w:date="2023-10-30T16:56:00Z">
              <w:rPr>
                <w:rFonts w:ascii="Arial" w:hAnsi="Arial" w:cs="Arial"/>
                <w:color w:val="000000" w:themeColor="text1"/>
                <w:szCs w:val="18"/>
              </w:rPr>
            </w:rPrChange>
          </w:rPr>
          <w:t xml:space="preserve"> el murmurar de las fuentes</w:t>
        </w:r>
      </w:ins>
      <w:r w:rsidR="00C71841" w:rsidRPr="006E333F">
        <w:rPr>
          <w:rFonts w:ascii="Arial" w:hAnsi="Arial" w:cs="Arial"/>
          <w:b/>
          <w:color w:val="FF0000"/>
          <w:szCs w:val="18"/>
        </w:rPr>
        <w:t>,</w:t>
      </w:r>
      <w:ins w:id="349" w:author="yaret" w:date="2023-10-30T16:50:00Z">
        <w:r w:rsidRPr="00715507">
          <w:rPr>
            <w:rFonts w:ascii="Arial" w:hAnsi="Arial" w:cs="Arial"/>
            <w:szCs w:val="18"/>
            <w:rPrChange w:id="350" w:author="yaret" w:date="2023-10-30T16:56:00Z">
              <w:rPr>
                <w:rFonts w:ascii="Arial" w:hAnsi="Arial" w:cs="Arial"/>
                <w:color w:val="000000" w:themeColor="text1"/>
                <w:szCs w:val="18"/>
              </w:rPr>
            </w:rPrChange>
          </w:rPr>
          <w:t xml:space="preserve"> </w:t>
        </w:r>
      </w:ins>
      <w:r w:rsidR="00C71841" w:rsidRPr="00715507">
        <w:rPr>
          <w:rFonts w:ascii="Arial" w:hAnsi="Arial" w:cs="Arial"/>
          <w:szCs w:val="18"/>
        </w:rPr>
        <w:t>las quietudes del espíritu son</w:t>
      </w:r>
      <w:ins w:id="351" w:author="yaret" w:date="2023-10-30T16:50:00Z">
        <w:r w:rsidRPr="00715507">
          <w:rPr>
            <w:rFonts w:ascii="Arial" w:hAnsi="Arial" w:cs="Arial"/>
            <w:szCs w:val="18"/>
            <w:rPrChange w:id="352" w:author="yaret" w:date="2023-10-30T16:56:00Z">
              <w:rPr>
                <w:rFonts w:ascii="Arial" w:hAnsi="Arial" w:cs="Arial"/>
                <w:color w:val="000000" w:themeColor="text1"/>
                <w:szCs w:val="18"/>
              </w:rPr>
            </w:rPrChange>
          </w:rPr>
          <w:t xml:space="preserve"> muy importantes para que las musas se muestren fecundas.</w:t>
        </w:r>
      </w:ins>
    </w:p>
    <w:p w:rsidR="00715507" w:rsidRPr="00715507" w:rsidRDefault="00715507" w:rsidP="00715507">
      <w:pPr>
        <w:pStyle w:val="NormalWeb"/>
        <w:spacing w:before="0" w:beforeAutospacing="0" w:afterAutospacing="0"/>
        <w:rPr>
          <w:ins w:id="353" w:author="yaret" w:date="2023-10-30T16:50:00Z"/>
          <w:sz w:val="36"/>
          <w:rPrChange w:id="354" w:author="yaret" w:date="2023-10-30T16:56:00Z">
            <w:rPr>
              <w:ins w:id="355" w:author="yaret" w:date="2023-10-30T16:50:00Z"/>
              <w:color w:val="000000" w:themeColor="text1"/>
              <w:sz w:val="36"/>
            </w:rPr>
          </w:rPrChange>
        </w:rPr>
      </w:pPr>
      <w:ins w:id="356" w:author="yaret" w:date="2023-10-30T16:50:00Z">
        <w:r w:rsidRPr="00715507">
          <w:rPr>
            <w:rFonts w:ascii="Arial" w:hAnsi="Arial" w:cs="Arial"/>
            <w:bCs/>
            <w:szCs w:val="18"/>
            <w:rPrChange w:id="357" w:author="yaret" w:date="2023-10-30T16:56:00Z">
              <w:rPr>
                <w:rFonts w:ascii="Arial" w:hAnsi="Arial" w:cs="Arial"/>
                <w:bCs/>
                <w:color w:val="000000" w:themeColor="text1"/>
                <w:szCs w:val="18"/>
              </w:rPr>
            </w:rPrChange>
          </w:rPr>
          <w:t>B</w:t>
        </w:r>
      </w:ins>
    </w:p>
    <w:p w:rsidR="00715507" w:rsidRPr="00715507" w:rsidRDefault="00715507" w:rsidP="00715507">
      <w:pPr>
        <w:pStyle w:val="NormalWeb"/>
        <w:spacing w:before="0" w:beforeAutospacing="0" w:afterAutospacing="0"/>
        <w:rPr>
          <w:ins w:id="358" w:author="yaret" w:date="2023-10-30T16:50:00Z"/>
          <w:sz w:val="36"/>
          <w:rPrChange w:id="359" w:author="yaret" w:date="2023-10-30T16:56:00Z">
            <w:rPr>
              <w:ins w:id="360" w:author="yaret" w:date="2023-10-30T16:50:00Z"/>
              <w:color w:val="000000" w:themeColor="text1"/>
              <w:sz w:val="36"/>
            </w:rPr>
          </w:rPrChange>
        </w:rPr>
      </w:pPr>
      <w:ins w:id="361" w:author="yaret" w:date="2023-10-30T16:50:00Z">
        <w:r w:rsidRPr="00715507">
          <w:rPr>
            <w:rFonts w:ascii="Arial" w:hAnsi="Arial" w:cs="Arial"/>
            <w:szCs w:val="18"/>
            <w:rPrChange w:id="362" w:author="yaret" w:date="2023-10-30T16:56:00Z">
              <w:rPr>
                <w:rFonts w:ascii="Arial" w:hAnsi="Arial" w:cs="Arial"/>
                <w:color w:val="000000" w:themeColor="text1"/>
                <w:szCs w:val="18"/>
              </w:rPr>
            </w:rPrChange>
          </w:rPr>
          <w:t>Tienes que estudiar mucho hijo mío para llevar buenas notas. Presiento mi querido amigo que vas a llevarte un desengaño. Sálvanos socorrista que nos ha dado un calambre. Las señoras lloran</w:t>
        </w:r>
      </w:ins>
      <w:r w:rsidR="00C71841" w:rsidRPr="006E333F">
        <w:rPr>
          <w:rFonts w:ascii="Arial" w:hAnsi="Arial" w:cs="Arial"/>
          <w:b/>
          <w:color w:val="FF0000"/>
          <w:szCs w:val="18"/>
        </w:rPr>
        <w:t>,</w:t>
      </w:r>
      <w:ins w:id="363" w:author="yaret" w:date="2023-10-30T16:50:00Z">
        <w:r w:rsidRPr="00715507">
          <w:rPr>
            <w:rFonts w:ascii="Arial" w:hAnsi="Arial" w:cs="Arial"/>
            <w:szCs w:val="18"/>
            <w:rPrChange w:id="364" w:author="yaret" w:date="2023-10-30T16:56:00Z">
              <w:rPr>
                <w:rFonts w:ascii="Arial" w:hAnsi="Arial" w:cs="Arial"/>
                <w:color w:val="000000" w:themeColor="text1"/>
                <w:szCs w:val="18"/>
              </w:rPr>
            </w:rPrChange>
          </w:rPr>
          <w:t xml:space="preserve"> las niñas cantan</w:t>
        </w:r>
      </w:ins>
      <w:r w:rsidR="00C71841" w:rsidRPr="006E333F">
        <w:rPr>
          <w:rFonts w:ascii="Arial" w:hAnsi="Arial" w:cs="Arial"/>
          <w:b/>
          <w:color w:val="FF0000"/>
          <w:szCs w:val="18"/>
        </w:rPr>
        <w:t>,</w:t>
      </w:r>
      <w:ins w:id="365" w:author="yaret" w:date="2023-10-30T16:50:00Z">
        <w:r w:rsidRPr="00715507">
          <w:rPr>
            <w:rFonts w:ascii="Arial" w:hAnsi="Arial" w:cs="Arial"/>
            <w:szCs w:val="18"/>
            <w:rPrChange w:id="366" w:author="yaret" w:date="2023-10-30T16:56:00Z">
              <w:rPr>
                <w:rFonts w:ascii="Arial" w:hAnsi="Arial" w:cs="Arial"/>
                <w:color w:val="000000" w:themeColor="text1"/>
                <w:szCs w:val="18"/>
              </w:rPr>
            </w:rPrChange>
          </w:rPr>
          <w:t xml:space="preserve"> los hombres se van el verdadero calor viene porque es necesario que llegue el buen tiempo</w:t>
        </w:r>
      </w:ins>
      <w:r w:rsidR="006E333F" w:rsidRPr="006E333F">
        <w:rPr>
          <w:rFonts w:ascii="Arial" w:hAnsi="Arial" w:cs="Arial"/>
          <w:b/>
          <w:color w:val="FF0000"/>
          <w:szCs w:val="18"/>
        </w:rPr>
        <w:t>,</w:t>
      </w:r>
      <w:ins w:id="367" w:author="yaret" w:date="2023-10-30T16:50:00Z">
        <w:r w:rsidRPr="00715507">
          <w:rPr>
            <w:rFonts w:ascii="Arial" w:hAnsi="Arial" w:cs="Arial"/>
            <w:szCs w:val="18"/>
            <w:rPrChange w:id="368" w:author="yaret" w:date="2023-10-30T16:56:00Z">
              <w:rPr>
                <w:rFonts w:ascii="Arial" w:hAnsi="Arial" w:cs="Arial"/>
                <w:color w:val="000000" w:themeColor="text1"/>
                <w:szCs w:val="18"/>
              </w:rPr>
            </w:rPrChange>
          </w:rPr>
          <w:t xml:space="preserve"> para que crezca el amor.</w:t>
        </w:r>
      </w:ins>
    </w:p>
    <w:p w:rsidR="00715507" w:rsidRPr="00715507" w:rsidRDefault="00715507" w:rsidP="00715507">
      <w:pPr>
        <w:pStyle w:val="NormalWeb"/>
        <w:spacing w:before="0" w:beforeAutospacing="0" w:afterAutospacing="0"/>
        <w:rPr>
          <w:ins w:id="369" w:author="yaret" w:date="2023-10-30T16:50:00Z"/>
          <w:sz w:val="36"/>
          <w:rPrChange w:id="370" w:author="yaret" w:date="2023-10-30T16:56:00Z">
            <w:rPr>
              <w:ins w:id="371" w:author="yaret" w:date="2023-10-30T16:50:00Z"/>
              <w:color w:val="000000" w:themeColor="text1"/>
              <w:sz w:val="36"/>
            </w:rPr>
          </w:rPrChange>
        </w:rPr>
      </w:pPr>
      <w:ins w:id="372" w:author="yaret" w:date="2023-10-30T16:50:00Z">
        <w:r w:rsidRPr="00715507">
          <w:rPr>
            <w:rFonts w:ascii="Arial" w:hAnsi="Arial" w:cs="Arial"/>
            <w:szCs w:val="18"/>
            <w:rPrChange w:id="373" w:author="yaret" w:date="2023-10-30T16:56:00Z">
              <w:rPr>
                <w:rFonts w:ascii="Arial" w:hAnsi="Arial" w:cs="Arial"/>
                <w:color w:val="000000" w:themeColor="text1"/>
                <w:szCs w:val="18"/>
              </w:rPr>
            </w:rPrChange>
          </w:rPr>
          <w:t>C</w:t>
        </w:r>
      </w:ins>
    </w:p>
    <w:p w:rsidR="00715507" w:rsidRPr="00715507" w:rsidRDefault="00715507" w:rsidP="00715507">
      <w:pPr>
        <w:pStyle w:val="NormalWeb"/>
        <w:spacing w:before="0" w:beforeAutospacing="0" w:afterAutospacing="0"/>
        <w:rPr>
          <w:ins w:id="374" w:author="yaret" w:date="2023-10-30T16:50:00Z"/>
          <w:sz w:val="36"/>
          <w:rPrChange w:id="375" w:author="yaret" w:date="2023-10-30T16:56:00Z">
            <w:rPr>
              <w:ins w:id="376" w:author="yaret" w:date="2023-10-30T16:50:00Z"/>
              <w:color w:val="000000" w:themeColor="text1"/>
              <w:sz w:val="36"/>
            </w:rPr>
          </w:rPrChange>
        </w:rPr>
      </w:pPr>
      <w:ins w:id="377" w:author="yaret" w:date="2023-10-30T16:50:00Z">
        <w:r w:rsidRPr="00715507">
          <w:rPr>
            <w:rFonts w:ascii="Arial" w:hAnsi="Arial" w:cs="Arial"/>
            <w:szCs w:val="18"/>
            <w:rPrChange w:id="378" w:author="yaret" w:date="2023-10-30T16:56:00Z">
              <w:rPr>
                <w:rFonts w:ascii="Arial" w:hAnsi="Arial" w:cs="Arial"/>
                <w:color w:val="000000" w:themeColor="text1"/>
                <w:szCs w:val="18"/>
              </w:rPr>
            </w:rPrChange>
          </w:rPr>
          <w:t>Había en Roma en aquella ocasión</w:t>
        </w:r>
      </w:ins>
      <w:r w:rsidR="006E333F">
        <w:rPr>
          <w:rFonts w:ascii="Arial" w:hAnsi="Arial" w:cs="Arial"/>
          <w:b/>
          <w:color w:val="FF0000"/>
          <w:szCs w:val="18"/>
        </w:rPr>
        <w:t>,</w:t>
      </w:r>
      <w:ins w:id="379" w:author="yaret" w:date="2023-10-30T16:50:00Z">
        <w:r w:rsidRPr="00715507">
          <w:rPr>
            <w:rFonts w:ascii="Arial" w:hAnsi="Arial" w:cs="Arial"/>
            <w:szCs w:val="18"/>
            <w:rPrChange w:id="380" w:author="yaret" w:date="2023-10-30T16:56:00Z">
              <w:rPr>
                <w:rFonts w:ascii="Arial" w:hAnsi="Arial" w:cs="Arial"/>
                <w:color w:val="000000" w:themeColor="text1"/>
                <w:szCs w:val="18"/>
              </w:rPr>
            </w:rPrChange>
          </w:rPr>
          <w:t xml:space="preserve"> españoles de todas partes: castellanos</w:t>
        </w:r>
      </w:ins>
      <w:r w:rsidR="00C71841" w:rsidRPr="006E333F">
        <w:rPr>
          <w:rFonts w:ascii="Arial" w:hAnsi="Arial" w:cs="Arial"/>
          <w:b/>
          <w:color w:val="FF0000"/>
          <w:szCs w:val="18"/>
        </w:rPr>
        <w:t>,</w:t>
      </w:r>
      <w:ins w:id="381" w:author="yaret" w:date="2023-10-30T16:50:00Z">
        <w:r w:rsidRPr="00715507">
          <w:rPr>
            <w:rFonts w:ascii="Arial" w:hAnsi="Arial" w:cs="Arial"/>
            <w:szCs w:val="18"/>
            <w:rPrChange w:id="382" w:author="yaret" w:date="2023-10-30T16:56:00Z">
              <w:rPr>
                <w:rFonts w:ascii="Arial" w:hAnsi="Arial" w:cs="Arial"/>
                <w:color w:val="000000" w:themeColor="text1"/>
                <w:szCs w:val="18"/>
              </w:rPr>
            </w:rPrChange>
          </w:rPr>
          <w:t xml:space="preserve"> gallegos</w:t>
        </w:r>
      </w:ins>
      <w:r w:rsidR="00C71841" w:rsidRPr="006E333F">
        <w:rPr>
          <w:rFonts w:ascii="Arial" w:hAnsi="Arial" w:cs="Arial"/>
          <w:b/>
          <w:color w:val="FF0000"/>
          <w:szCs w:val="18"/>
        </w:rPr>
        <w:t>,</w:t>
      </w:r>
      <w:ins w:id="383" w:author="yaret" w:date="2023-10-30T16:50:00Z">
        <w:r w:rsidRPr="00715507">
          <w:rPr>
            <w:rFonts w:ascii="Arial" w:hAnsi="Arial" w:cs="Arial"/>
            <w:szCs w:val="18"/>
            <w:rPrChange w:id="384" w:author="yaret" w:date="2023-10-30T16:56:00Z">
              <w:rPr>
                <w:rFonts w:ascii="Arial" w:hAnsi="Arial" w:cs="Arial"/>
                <w:color w:val="000000" w:themeColor="text1"/>
                <w:szCs w:val="18"/>
              </w:rPr>
            </w:rPrChange>
          </w:rPr>
          <w:t xml:space="preserve"> canarios</w:t>
        </w:r>
      </w:ins>
      <w:r w:rsidR="00C71841" w:rsidRPr="006E333F">
        <w:rPr>
          <w:rFonts w:ascii="Arial" w:hAnsi="Arial" w:cs="Arial"/>
          <w:b/>
          <w:color w:val="FF0000"/>
          <w:szCs w:val="18"/>
        </w:rPr>
        <w:t>,</w:t>
      </w:r>
      <w:ins w:id="385" w:author="yaret" w:date="2023-10-30T16:50:00Z">
        <w:r w:rsidRPr="006E333F">
          <w:rPr>
            <w:rFonts w:ascii="Arial" w:hAnsi="Arial" w:cs="Arial"/>
            <w:b/>
            <w:szCs w:val="18"/>
            <w:rPrChange w:id="386" w:author="yaret" w:date="2023-10-30T16:56:00Z">
              <w:rPr>
                <w:rFonts w:ascii="Arial" w:hAnsi="Arial" w:cs="Arial"/>
                <w:color w:val="000000" w:themeColor="text1"/>
                <w:szCs w:val="18"/>
              </w:rPr>
            </w:rPrChange>
          </w:rPr>
          <w:t xml:space="preserve"> </w:t>
        </w:r>
        <w:r w:rsidRPr="00715507">
          <w:rPr>
            <w:rFonts w:ascii="Arial" w:hAnsi="Arial" w:cs="Arial"/>
            <w:szCs w:val="18"/>
            <w:rPrChange w:id="387" w:author="yaret" w:date="2023-10-30T16:56:00Z">
              <w:rPr>
                <w:rFonts w:ascii="Arial" w:hAnsi="Arial" w:cs="Arial"/>
                <w:color w:val="000000" w:themeColor="text1"/>
                <w:szCs w:val="18"/>
              </w:rPr>
            </w:rPrChange>
          </w:rPr>
          <w:t>valencianos</w:t>
        </w:r>
      </w:ins>
      <w:r w:rsidR="00C71841" w:rsidRPr="006E333F">
        <w:rPr>
          <w:rFonts w:ascii="Arial" w:hAnsi="Arial" w:cs="Arial"/>
          <w:b/>
          <w:color w:val="FF0000"/>
          <w:szCs w:val="18"/>
        </w:rPr>
        <w:t>,</w:t>
      </w:r>
      <w:ins w:id="388" w:author="yaret" w:date="2023-10-30T16:50:00Z">
        <w:r w:rsidRPr="006E333F">
          <w:rPr>
            <w:rFonts w:ascii="Arial" w:hAnsi="Arial" w:cs="Arial"/>
            <w:b/>
            <w:szCs w:val="18"/>
            <w:rPrChange w:id="389" w:author="yaret" w:date="2023-10-30T16:56:00Z">
              <w:rPr>
                <w:rFonts w:ascii="Arial" w:hAnsi="Arial" w:cs="Arial"/>
                <w:color w:val="000000" w:themeColor="text1"/>
                <w:szCs w:val="18"/>
              </w:rPr>
            </w:rPrChange>
          </w:rPr>
          <w:t xml:space="preserve"> </w:t>
        </w:r>
        <w:r w:rsidRPr="00715507">
          <w:rPr>
            <w:rFonts w:ascii="Arial" w:hAnsi="Arial" w:cs="Arial"/>
            <w:szCs w:val="18"/>
            <w:rPrChange w:id="390" w:author="yaret" w:date="2023-10-30T16:56:00Z">
              <w:rPr>
                <w:rFonts w:ascii="Arial" w:hAnsi="Arial" w:cs="Arial"/>
                <w:color w:val="000000" w:themeColor="text1"/>
                <w:szCs w:val="18"/>
              </w:rPr>
            </w:rPrChange>
          </w:rPr>
          <w:t>mallorquines andaluces. Los frutos del espíritu son: amor</w:t>
        </w:r>
      </w:ins>
      <w:r w:rsidR="006E333F">
        <w:rPr>
          <w:rFonts w:ascii="Arial" w:hAnsi="Arial" w:cs="Arial"/>
          <w:b/>
          <w:color w:val="FF0000"/>
          <w:szCs w:val="18"/>
        </w:rPr>
        <w:t>,</w:t>
      </w:r>
      <w:ins w:id="391" w:author="yaret" w:date="2023-10-30T16:50:00Z">
        <w:r w:rsidRPr="00715507">
          <w:rPr>
            <w:rFonts w:ascii="Arial" w:hAnsi="Arial" w:cs="Arial"/>
            <w:szCs w:val="18"/>
            <w:rPrChange w:id="392" w:author="yaret" w:date="2023-10-30T16:56:00Z">
              <w:rPr>
                <w:rFonts w:ascii="Arial" w:hAnsi="Arial" w:cs="Arial"/>
                <w:color w:val="000000" w:themeColor="text1"/>
                <w:szCs w:val="18"/>
              </w:rPr>
            </w:rPrChange>
          </w:rPr>
          <w:t xml:space="preserve"> gozo</w:t>
        </w:r>
      </w:ins>
      <w:r w:rsidR="006E333F">
        <w:rPr>
          <w:rFonts w:ascii="Arial" w:hAnsi="Arial" w:cs="Arial"/>
          <w:b/>
          <w:color w:val="FF0000"/>
          <w:szCs w:val="18"/>
        </w:rPr>
        <w:t>,</w:t>
      </w:r>
      <w:ins w:id="393" w:author="yaret" w:date="2023-10-30T16:50:00Z">
        <w:r w:rsidRPr="00715507">
          <w:rPr>
            <w:rFonts w:ascii="Arial" w:hAnsi="Arial" w:cs="Arial"/>
            <w:szCs w:val="18"/>
            <w:rPrChange w:id="394" w:author="yaret" w:date="2023-10-30T16:56:00Z">
              <w:rPr>
                <w:rFonts w:ascii="Arial" w:hAnsi="Arial" w:cs="Arial"/>
                <w:color w:val="000000" w:themeColor="text1"/>
                <w:szCs w:val="18"/>
              </w:rPr>
            </w:rPrChange>
          </w:rPr>
          <w:t xml:space="preserve"> paz</w:t>
        </w:r>
      </w:ins>
      <w:r w:rsidR="006E333F">
        <w:rPr>
          <w:rFonts w:ascii="Arial" w:hAnsi="Arial" w:cs="Arial"/>
          <w:b/>
          <w:color w:val="FF0000"/>
          <w:szCs w:val="18"/>
        </w:rPr>
        <w:t>,</w:t>
      </w:r>
      <w:ins w:id="395" w:author="yaret" w:date="2023-10-30T16:50:00Z">
        <w:r w:rsidRPr="00715507">
          <w:rPr>
            <w:rFonts w:ascii="Arial" w:hAnsi="Arial" w:cs="Arial"/>
            <w:szCs w:val="18"/>
            <w:rPrChange w:id="396" w:author="yaret" w:date="2023-10-30T16:56:00Z">
              <w:rPr>
                <w:rFonts w:ascii="Arial" w:hAnsi="Arial" w:cs="Arial"/>
                <w:color w:val="000000" w:themeColor="text1"/>
                <w:szCs w:val="18"/>
              </w:rPr>
            </w:rPrChange>
          </w:rPr>
          <w:t xml:space="preserve"> riqueza</w:t>
        </w:r>
      </w:ins>
      <w:r w:rsidR="006E333F">
        <w:rPr>
          <w:rFonts w:ascii="Arial" w:hAnsi="Arial" w:cs="Arial"/>
          <w:b/>
          <w:color w:val="FF0000"/>
          <w:szCs w:val="18"/>
        </w:rPr>
        <w:t>,</w:t>
      </w:r>
      <w:ins w:id="397" w:author="yaret" w:date="2023-10-30T16:50:00Z">
        <w:r w:rsidRPr="00715507">
          <w:rPr>
            <w:rFonts w:ascii="Arial" w:hAnsi="Arial" w:cs="Arial"/>
            <w:szCs w:val="18"/>
            <w:rPrChange w:id="398" w:author="yaret" w:date="2023-10-30T16:56:00Z">
              <w:rPr>
                <w:rFonts w:ascii="Arial" w:hAnsi="Arial" w:cs="Arial"/>
                <w:color w:val="000000" w:themeColor="text1"/>
                <w:szCs w:val="18"/>
              </w:rPr>
            </w:rPrChange>
          </w:rPr>
          <w:t xml:space="preserve"> bondad larga espera mansedumbre fe modestia templanza y limpieza, El sol baña alegra</w:t>
        </w:r>
      </w:ins>
      <w:r w:rsidR="006E333F">
        <w:rPr>
          <w:rFonts w:ascii="Arial" w:hAnsi="Arial" w:cs="Arial"/>
          <w:b/>
          <w:color w:val="FF0000"/>
          <w:szCs w:val="18"/>
        </w:rPr>
        <w:t>,</w:t>
      </w:r>
      <w:ins w:id="399" w:author="yaret" w:date="2023-10-30T16:50:00Z">
        <w:r w:rsidRPr="00715507">
          <w:rPr>
            <w:rFonts w:ascii="Arial" w:hAnsi="Arial" w:cs="Arial"/>
            <w:szCs w:val="18"/>
            <w:rPrChange w:id="400" w:author="yaret" w:date="2023-10-30T16:56:00Z">
              <w:rPr>
                <w:rFonts w:ascii="Arial" w:hAnsi="Arial" w:cs="Arial"/>
                <w:color w:val="000000" w:themeColor="text1"/>
                <w:szCs w:val="18"/>
              </w:rPr>
            </w:rPrChange>
          </w:rPr>
          <w:t xml:space="preserve"> ilustra</w:t>
        </w:r>
      </w:ins>
      <w:r w:rsidR="006E333F">
        <w:rPr>
          <w:rFonts w:ascii="Arial" w:hAnsi="Arial" w:cs="Arial"/>
          <w:b/>
          <w:color w:val="FF0000"/>
          <w:szCs w:val="18"/>
        </w:rPr>
        <w:t>,</w:t>
      </w:r>
      <w:ins w:id="401" w:author="yaret" w:date="2023-10-30T16:50:00Z">
        <w:r w:rsidRPr="00715507">
          <w:rPr>
            <w:rFonts w:ascii="Arial" w:hAnsi="Arial" w:cs="Arial"/>
            <w:szCs w:val="18"/>
            <w:rPrChange w:id="402" w:author="yaret" w:date="2023-10-30T16:56:00Z">
              <w:rPr>
                <w:rFonts w:ascii="Arial" w:hAnsi="Arial" w:cs="Arial"/>
                <w:color w:val="000000" w:themeColor="text1"/>
                <w:szCs w:val="18"/>
              </w:rPr>
            </w:rPrChange>
          </w:rPr>
          <w:t xml:space="preserve"> fecunda e influye. Tu hermano sí me hizo caso; tú no. Año de nieves</w:t>
        </w:r>
      </w:ins>
      <w:r w:rsidR="006E333F">
        <w:rPr>
          <w:rFonts w:ascii="Arial" w:hAnsi="Arial" w:cs="Arial"/>
          <w:b/>
          <w:color w:val="FF0000"/>
          <w:szCs w:val="18"/>
        </w:rPr>
        <w:t>,</w:t>
      </w:r>
      <w:ins w:id="403" w:author="yaret" w:date="2023-10-30T16:50:00Z">
        <w:r w:rsidRPr="00715507">
          <w:rPr>
            <w:rFonts w:ascii="Arial" w:hAnsi="Arial" w:cs="Arial"/>
            <w:szCs w:val="18"/>
            <w:rPrChange w:id="404" w:author="yaret" w:date="2023-10-30T16:56:00Z">
              <w:rPr>
                <w:rFonts w:ascii="Arial" w:hAnsi="Arial" w:cs="Arial"/>
                <w:color w:val="000000" w:themeColor="text1"/>
                <w:szCs w:val="18"/>
              </w:rPr>
            </w:rPrChange>
          </w:rPr>
          <w:t xml:space="preserve"> año de bienes.</w:t>
        </w:r>
      </w:ins>
    </w:p>
    <w:p w:rsidR="00715507" w:rsidRPr="00715507" w:rsidRDefault="00715507" w:rsidP="00715507">
      <w:pPr>
        <w:pStyle w:val="NormalWeb"/>
        <w:spacing w:before="0" w:beforeAutospacing="0" w:afterAutospacing="0"/>
        <w:rPr>
          <w:ins w:id="405" w:author="yaret" w:date="2023-10-30T16:50:00Z"/>
          <w:sz w:val="36"/>
          <w:rPrChange w:id="406" w:author="yaret" w:date="2023-10-30T16:56:00Z">
            <w:rPr>
              <w:ins w:id="407" w:author="yaret" w:date="2023-10-30T16:50:00Z"/>
              <w:color w:val="000000" w:themeColor="text1"/>
              <w:sz w:val="36"/>
            </w:rPr>
          </w:rPrChange>
        </w:rPr>
      </w:pPr>
      <w:ins w:id="408" w:author="yaret" w:date="2023-10-30T16:50:00Z">
        <w:r w:rsidRPr="00715507">
          <w:rPr>
            <w:rFonts w:ascii="Arial" w:hAnsi="Arial" w:cs="Arial"/>
            <w:szCs w:val="18"/>
            <w:rPrChange w:id="409" w:author="yaret" w:date="2023-10-30T16:56:00Z">
              <w:rPr>
                <w:rFonts w:ascii="Arial" w:hAnsi="Arial" w:cs="Arial"/>
                <w:color w:val="000000" w:themeColor="text1"/>
                <w:szCs w:val="18"/>
              </w:rPr>
            </w:rPrChange>
          </w:rPr>
          <w:t>D</w:t>
        </w:r>
      </w:ins>
    </w:p>
    <w:p w:rsidR="00715507" w:rsidRPr="00715507" w:rsidRDefault="00715507" w:rsidP="00715507">
      <w:pPr>
        <w:pStyle w:val="NormalWeb"/>
        <w:spacing w:before="0" w:beforeAutospacing="0" w:afterAutospacing="0"/>
        <w:rPr>
          <w:ins w:id="410" w:author="yaret" w:date="2023-10-30T16:50:00Z"/>
          <w:rFonts w:ascii="Arial" w:hAnsi="Arial" w:cs="Arial"/>
          <w:szCs w:val="18"/>
          <w:rPrChange w:id="411" w:author="yaret" w:date="2023-10-30T16:56:00Z">
            <w:rPr>
              <w:ins w:id="412" w:author="yaret" w:date="2023-10-30T16:50:00Z"/>
              <w:rFonts w:ascii="Arial" w:hAnsi="Arial" w:cs="Arial"/>
              <w:color w:val="000000" w:themeColor="text1"/>
              <w:szCs w:val="18"/>
            </w:rPr>
          </w:rPrChange>
        </w:rPr>
      </w:pPr>
      <w:ins w:id="413" w:author="yaret" w:date="2023-10-30T16:50:00Z">
        <w:r w:rsidRPr="00715507">
          <w:rPr>
            <w:rFonts w:ascii="Arial" w:hAnsi="Arial" w:cs="Arial"/>
            <w:szCs w:val="18"/>
            <w:rPrChange w:id="414" w:author="yaret" w:date="2023-10-30T16:56:00Z">
              <w:rPr>
                <w:rFonts w:ascii="Arial" w:hAnsi="Arial" w:cs="Arial"/>
                <w:color w:val="000000" w:themeColor="text1"/>
                <w:szCs w:val="18"/>
              </w:rPr>
            </w:rPrChange>
          </w:rPr>
          <w:t>La gallardía de su persona</w:t>
        </w:r>
      </w:ins>
      <w:r w:rsidR="006E333F">
        <w:rPr>
          <w:rFonts w:ascii="Arial" w:hAnsi="Arial" w:cs="Arial"/>
          <w:b/>
          <w:color w:val="FF0000"/>
          <w:szCs w:val="18"/>
        </w:rPr>
        <w:t>,</w:t>
      </w:r>
      <w:ins w:id="415" w:author="yaret" w:date="2023-10-30T16:50:00Z">
        <w:r w:rsidRPr="00715507">
          <w:rPr>
            <w:rFonts w:ascii="Arial" w:hAnsi="Arial" w:cs="Arial"/>
            <w:szCs w:val="18"/>
            <w:rPrChange w:id="416" w:author="yaret" w:date="2023-10-30T16:56:00Z">
              <w:rPr>
                <w:rFonts w:ascii="Arial" w:hAnsi="Arial" w:cs="Arial"/>
                <w:color w:val="000000" w:themeColor="text1"/>
                <w:szCs w:val="18"/>
              </w:rPr>
            </w:rPrChange>
          </w:rPr>
          <w:t xml:space="preserve"> la majestad de sus modales</w:t>
        </w:r>
      </w:ins>
      <w:r w:rsidR="006E333F">
        <w:rPr>
          <w:rFonts w:ascii="Arial" w:hAnsi="Arial" w:cs="Arial"/>
          <w:b/>
          <w:color w:val="FF0000"/>
          <w:szCs w:val="18"/>
        </w:rPr>
        <w:t>,</w:t>
      </w:r>
      <w:ins w:id="417" w:author="yaret" w:date="2023-10-30T16:50:00Z">
        <w:r w:rsidRPr="00715507">
          <w:rPr>
            <w:rFonts w:ascii="Arial" w:hAnsi="Arial" w:cs="Arial"/>
            <w:szCs w:val="18"/>
            <w:rPrChange w:id="418" w:author="yaret" w:date="2023-10-30T16:56:00Z">
              <w:rPr>
                <w:rFonts w:ascii="Arial" w:hAnsi="Arial" w:cs="Arial"/>
                <w:color w:val="000000" w:themeColor="text1"/>
                <w:szCs w:val="18"/>
              </w:rPr>
            </w:rPrChange>
          </w:rPr>
          <w:t xml:space="preserve"> la viveza y prontitud de su ingenio ayudados de una conversación</w:t>
        </w:r>
      </w:ins>
      <w:r w:rsidR="006E333F">
        <w:rPr>
          <w:rFonts w:ascii="Arial" w:hAnsi="Arial" w:cs="Arial"/>
          <w:b/>
          <w:color w:val="FF0000"/>
          <w:szCs w:val="18"/>
        </w:rPr>
        <w:t>,</w:t>
      </w:r>
      <w:ins w:id="419" w:author="yaret" w:date="2023-10-30T16:50:00Z">
        <w:r w:rsidRPr="00715507">
          <w:rPr>
            <w:rFonts w:ascii="Arial" w:hAnsi="Arial" w:cs="Arial"/>
            <w:szCs w:val="18"/>
            <w:rPrChange w:id="420" w:author="yaret" w:date="2023-10-30T16:56:00Z">
              <w:rPr>
                <w:rFonts w:ascii="Arial" w:hAnsi="Arial" w:cs="Arial"/>
                <w:color w:val="000000" w:themeColor="text1"/>
                <w:szCs w:val="18"/>
              </w:rPr>
            </w:rPrChange>
          </w:rPr>
          <w:t xml:space="preserve"> fácil le ponían a su favor los ánimos de todos. Dicen de Venecia</w:t>
        </w:r>
      </w:ins>
      <w:r w:rsidR="006E333F">
        <w:rPr>
          <w:rFonts w:ascii="Arial" w:hAnsi="Arial" w:cs="Arial"/>
          <w:b/>
          <w:color w:val="FF0000"/>
          <w:szCs w:val="18"/>
        </w:rPr>
        <w:t>,</w:t>
      </w:r>
      <w:ins w:id="421" w:author="yaret" w:date="2023-10-30T16:50:00Z">
        <w:r w:rsidRPr="00715507">
          <w:rPr>
            <w:rFonts w:ascii="Arial" w:hAnsi="Arial" w:cs="Arial"/>
            <w:szCs w:val="18"/>
            <w:rPrChange w:id="422" w:author="yaret" w:date="2023-10-30T16:56:00Z">
              <w:rPr>
                <w:rFonts w:ascii="Arial" w:hAnsi="Arial" w:cs="Arial"/>
                <w:color w:val="000000" w:themeColor="text1"/>
                <w:szCs w:val="18"/>
              </w:rPr>
            </w:rPrChange>
          </w:rPr>
          <w:t xml:space="preserve"> la reina del Adriático que es la capital del romanticismo. El ladrón que lo había escuchado todo corrió a darles las noticias. Y llegando las vísperas de las fiestas</w:t>
        </w:r>
      </w:ins>
      <w:r w:rsidR="006E333F">
        <w:rPr>
          <w:rFonts w:ascii="Arial" w:hAnsi="Arial" w:cs="Arial"/>
          <w:b/>
          <w:color w:val="FF0000"/>
          <w:szCs w:val="18"/>
        </w:rPr>
        <w:t>,</w:t>
      </w:r>
      <w:ins w:id="423" w:author="yaret" w:date="2023-10-30T16:50:00Z">
        <w:r w:rsidRPr="00715507">
          <w:rPr>
            <w:rFonts w:ascii="Arial" w:hAnsi="Arial" w:cs="Arial"/>
            <w:szCs w:val="18"/>
            <w:rPrChange w:id="424" w:author="yaret" w:date="2023-10-30T16:56:00Z">
              <w:rPr>
                <w:rFonts w:ascii="Arial" w:hAnsi="Arial" w:cs="Arial"/>
                <w:color w:val="000000" w:themeColor="text1"/>
                <w:szCs w:val="18"/>
              </w:rPr>
            </w:rPrChange>
          </w:rPr>
          <w:t xml:space="preserve"> toda la ciudad se pone en movimiento. Yo creo que</w:t>
        </w:r>
      </w:ins>
      <w:r w:rsidR="006E333F">
        <w:rPr>
          <w:rFonts w:ascii="Arial" w:hAnsi="Arial" w:cs="Arial"/>
          <w:b/>
          <w:color w:val="FF0000"/>
          <w:szCs w:val="18"/>
        </w:rPr>
        <w:t>,</w:t>
      </w:r>
      <w:ins w:id="425" w:author="yaret" w:date="2023-10-30T16:50:00Z">
        <w:r w:rsidRPr="00715507">
          <w:rPr>
            <w:rFonts w:ascii="Arial" w:hAnsi="Arial" w:cs="Arial"/>
            <w:szCs w:val="18"/>
            <w:rPrChange w:id="426" w:author="yaret" w:date="2023-10-30T16:56:00Z">
              <w:rPr>
                <w:rFonts w:ascii="Arial" w:hAnsi="Arial" w:cs="Arial"/>
                <w:color w:val="000000" w:themeColor="text1"/>
                <w:szCs w:val="18"/>
              </w:rPr>
            </w:rPrChange>
          </w:rPr>
          <w:t xml:space="preserve"> atareados como estamos todos</w:t>
        </w:r>
      </w:ins>
      <w:r w:rsidR="0078212A">
        <w:rPr>
          <w:rFonts w:ascii="Arial" w:hAnsi="Arial" w:cs="Arial"/>
          <w:b/>
          <w:color w:val="FF0000"/>
          <w:szCs w:val="18"/>
        </w:rPr>
        <w:t>,</w:t>
      </w:r>
      <w:ins w:id="427" w:author="yaret" w:date="2023-10-30T16:50:00Z">
        <w:r w:rsidRPr="00715507">
          <w:rPr>
            <w:rFonts w:ascii="Arial" w:hAnsi="Arial" w:cs="Arial"/>
            <w:szCs w:val="18"/>
            <w:rPrChange w:id="428" w:author="yaret" w:date="2023-10-30T16:56:00Z">
              <w:rPr>
                <w:rFonts w:ascii="Arial" w:hAnsi="Arial" w:cs="Arial"/>
                <w:color w:val="000000" w:themeColor="text1"/>
                <w:szCs w:val="18"/>
              </w:rPr>
            </w:rPrChange>
          </w:rPr>
          <w:t xml:space="preserve"> lo mejor será que cada uno se vaya a su trabajo.</w:t>
        </w:r>
      </w:ins>
    </w:p>
    <w:p w:rsidR="00715507" w:rsidRDefault="00715507" w:rsidP="00715507">
      <w:pPr>
        <w:pStyle w:val="NormalWeb"/>
        <w:spacing w:before="0" w:beforeAutospacing="0" w:afterAutospacing="0"/>
        <w:rPr>
          <w:ins w:id="429" w:author="yaret" w:date="2023-10-30T16:50:00Z"/>
          <w:color w:val="000000" w:themeColor="text1"/>
          <w:sz w:val="36"/>
        </w:rPr>
      </w:pPr>
    </w:p>
    <w:p w:rsidR="00715507" w:rsidRDefault="00715507" w:rsidP="00715507">
      <w:pPr>
        <w:rPr>
          <w:ins w:id="430" w:author="yaret" w:date="2023-10-30T16:50:00Z"/>
          <w:rFonts w:ascii="Times New Roman" w:eastAsia="Times New Roman" w:hAnsi="Times New Roman" w:cs="Times New Roman"/>
          <w:color w:val="000000" w:themeColor="text1"/>
          <w:sz w:val="36"/>
          <w:szCs w:val="24"/>
          <w:lang w:eastAsia="es-MX"/>
        </w:rPr>
      </w:pPr>
      <w:ins w:id="431" w:author="yaret" w:date="2023-10-30T16:50:00Z">
        <w:r>
          <w:rPr>
            <w:color w:val="000000" w:themeColor="text1"/>
            <w:sz w:val="36"/>
          </w:rPr>
          <w:br w:type="page"/>
        </w:r>
      </w:ins>
    </w:p>
    <w:p w:rsidR="00715507" w:rsidRPr="006E333F" w:rsidRDefault="00715507" w:rsidP="00715507">
      <w:pPr>
        <w:pStyle w:val="NormalWeb"/>
        <w:spacing w:before="0" w:beforeAutospacing="0" w:afterAutospacing="0"/>
        <w:rPr>
          <w:ins w:id="432" w:author="yaret" w:date="2023-10-30T16:50:00Z"/>
          <w:rFonts w:ascii="Arial" w:hAnsi="Arial" w:cs="Arial"/>
          <w:b/>
          <w:rPrChange w:id="433" w:author="yaret" w:date="2023-10-30T16:56:00Z">
            <w:rPr>
              <w:ins w:id="434" w:author="yaret" w:date="2023-10-30T16:50:00Z"/>
              <w:rFonts w:ascii="Arial" w:hAnsi="Arial" w:cs="Arial"/>
              <w:color w:val="000000" w:themeColor="text1"/>
            </w:rPr>
          </w:rPrChange>
        </w:rPr>
      </w:pPr>
      <w:ins w:id="435" w:author="yaret" w:date="2023-10-30T16:50:00Z">
        <w:r w:rsidRPr="006E333F">
          <w:rPr>
            <w:rFonts w:ascii="Arial" w:hAnsi="Arial" w:cs="Arial"/>
            <w:b/>
            <w:rPrChange w:id="436" w:author="yaret" w:date="2023-10-30T16:56:00Z">
              <w:rPr>
                <w:rFonts w:ascii="Arial" w:hAnsi="Arial" w:cs="Arial"/>
                <w:color w:val="000000" w:themeColor="text1"/>
              </w:rPr>
            </w:rPrChange>
          </w:rPr>
          <w:lastRenderedPageBreak/>
          <w:t xml:space="preserve">Actividad 9 </w:t>
        </w:r>
      </w:ins>
    </w:p>
    <w:p w:rsidR="00715507" w:rsidRPr="00715507" w:rsidRDefault="00715507" w:rsidP="00715507">
      <w:pPr>
        <w:pStyle w:val="NormalWeb"/>
        <w:spacing w:before="0" w:beforeAutospacing="0" w:afterAutospacing="0"/>
        <w:rPr>
          <w:ins w:id="437" w:author="yaret" w:date="2023-10-30T16:50:00Z"/>
          <w:rFonts w:ascii="Arial" w:hAnsi="Arial" w:cs="Arial"/>
          <w:sz w:val="36"/>
          <w:rPrChange w:id="438" w:author="yaret" w:date="2023-10-30T16:56:00Z">
            <w:rPr>
              <w:ins w:id="439" w:author="yaret" w:date="2023-10-30T16:50:00Z"/>
              <w:rFonts w:ascii="Arial" w:hAnsi="Arial" w:cs="Arial"/>
              <w:color w:val="000000" w:themeColor="text1"/>
              <w:sz w:val="36"/>
            </w:rPr>
          </w:rPrChange>
        </w:rPr>
      </w:pPr>
      <w:ins w:id="440" w:author="yaret" w:date="2023-10-30T16:50:00Z">
        <w:r w:rsidRPr="00715507">
          <w:rPr>
            <w:rFonts w:ascii="Arial" w:hAnsi="Arial" w:cs="Arial"/>
            <w:szCs w:val="18"/>
            <w:rPrChange w:id="441" w:author="yaret" w:date="2023-10-30T16:56:00Z">
              <w:rPr>
                <w:rFonts w:ascii="Arial" w:hAnsi="Arial" w:cs="Arial"/>
                <w:color w:val="000000" w:themeColor="text1"/>
                <w:szCs w:val="18"/>
              </w:rPr>
            </w:rPrChange>
          </w:rPr>
          <w:t>A</w:t>
        </w:r>
      </w:ins>
    </w:p>
    <w:p w:rsidR="00715507" w:rsidRPr="00715507" w:rsidRDefault="00715507" w:rsidP="00AB7A6B">
      <w:pPr>
        <w:pStyle w:val="NormalWeb"/>
        <w:spacing w:before="0" w:beforeAutospacing="0" w:afterAutospacing="0"/>
        <w:jc w:val="both"/>
        <w:rPr>
          <w:ins w:id="442" w:author="yaret" w:date="2023-10-30T16:50:00Z"/>
          <w:rFonts w:ascii="Arial" w:hAnsi="Arial" w:cs="Arial"/>
          <w:sz w:val="36"/>
          <w:rPrChange w:id="443" w:author="yaret" w:date="2023-10-30T16:56:00Z">
            <w:rPr>
              <w:ins w:id="444" w:author="yaret" w:date="2023-10-30T16:50:00Z"/>
              <w:rFonts w:ascii="Arial" w:hAnsi="Arial" w:cs="Arial"/>
              <w:color w:val="000000" w:themeColor="text1"/>
              <w:sz w:val="36"/>
            </w:rPr>
          </w:rPrChange>
        </w:rPr>
      </w:pPr>
      <w:ins w:id="445" w:author="yaret" w:date="2023-10-30T16:50:00Z">
        <w:r w:rsidRPr="00715507">
          <w:rPr>
            <w:rFonts w:ascii="Arial" w:hAnsi="Arial" w:cs="Arial"/>
            <w:szCs w:val="18"/>
            <w:rPrChange w:id="446" w:author="yaret" w:date="2023-10-30T16:56:00Z">
              <w:rPr>
                <w:rFonts w:ascii="Arial" w:hAnsi="Arial" w:cs="Arial"/>
                <w:color w:val="000000" w:themeColor="text1"/>
                <w:szCs w:val="18"/>
              </w:rPr>
            </w:rPrChange>
          </w:rPr>
          <w:t xml:space="preserve">El remordimiento es castigo del criminal el arrepentimiento es su </w:t>
        </w:r>
      </w:ins>
      <w:r w:rsidR="00C71841" w:rsidRPr="00715507">
        <w:rPr>
          <w:rFonts w:ascii="Arial" w:hAnsi="Arial" w:cs="Arial"/>
          <w:szCs w:val="18"/>
        </w:rPr>
        <w:t>pena</w:t>
      </w:r>
      <w:r w:rsidR="00C71841" w:rsidRPr="006E333F">
        <w:rPr>
          <w:rFonts w:ascii="Arial" w:hAnsi="Arial" w:cs="Arial"/>
          <w:b/>
          <w:color w:val="FF0000"/>
          <w:szCs w:val="18"/>
        </w:rPr>
        <w:t>.</w:t>
      </w:r>
      <w:r w:rsidR="00C71841" w:rsidRPr="00715507">
        <w:rPr>
          <w:rFonts w:ascii="Arial" w:hAnsi="Arial" w:cs="Arial"/>
          <w:szCs w:val="18"/>
        </w:rPr>
        <w:t xml:space="preserve"> Se</w:t>
      </w:r>
      <w:ins w:id="447" w:author="yaret" w:date="2023-10-30T16:50:00Z">
        <w:r w:rsidRPr="00715507">
          <w:rPr>
            <w:rFonts w:ascii="Arial" w:hAnsi="Arial" w:cs="Arial"/>
            <w:szCs w:val="18"/>
            <w:rPrChange w:id="448" w:author="yaret" w:date="2023-10-30T16:56:00Z">
              <w:rPr>
                <w:rFonts w:ascii="Arial" w:hAnsi="Arial" w:cs="Arial"/>
                <w:color w:val="000000" w:themeColor="text1"/>
                <w:szCs w:val="18"/>
              </w:rPr>
            </w:rPrChange>
          </w:rPr>
          <w:t xml:space="preserve"> puede vivir sin dinero sin crédito sin </w:t>
        </w:r>
      </w:ins>
      <w:r w:rsidR="00C71841" w:rsidRPr="00715507">
        <w:rPr>
          <w:rFonts w:ascii="Arial" w:hAnsi="Arial" w:cs="Arial"/>
          <w:szCs w:val="18"/>
        </w:rPr>
        <w:t>estima,</w:t>
      </w:r>
      <w:ins w:id="449" w:author="yaret" w:date="2023-10-30T16:50:00Z">
        <w:r w:rsidRPr="00715507">
          <w:rPr>
            <w:rFonts w:ascii="Arial" w:hAnsi="Arial" w:cs="Arial"/>
            <w:szCs w:val="18"/>
            <w:rPrChange w:id="450" w:author="yaret" w:date="2023-10-30T16:56:00Z">
              <w:rPr>
                <w:rFonts w:ascii="Arial" w:hAnsi="Arial" w:cs="Arial"/>
                <w:color w:val="000000" w:themeColor="text1"/>
                <w:szCs w:val="18"/>
              </w:rPr>
            </w:rPrChange>
          </w:rPr>
          <w:t xml:space="preserve"> pero es imposible vivir </w:t>
        </w:r>
        <w:r w:rsidRPr="006E333F">
          <w:rPr>
            <w:rFonts w:ascii="Arial" w:hAnsi="Arial" w:cs="Arial"/>
            <w:color w:val="FF0000"/>
            <w:szCs w:val="18"/>
            <w:rPrChange w:id="451" w:author="yaret" w:date="2023-10-30T16:56:00Z">
              <w:rPr>
                <w:rFonts w:ascii="Arial" w:hAnsi="Arial" w:cs="Arial"/>
                <w:color w:val="000000" w:themeColor="text1"/>
                <w:szCs w:val="18"/>
              </w:rPr>
            </w:rPrChange>
          </w:rPr>
          <w:t>sin</w:t>
        </w:r>
      </w:ins>
      <w:r w:rsidR="00C71841" w:rsidRPr="006E333F">
        <w:rPr>
          <w:rFonts w:ascii="Arial" w:hAnsi="Arial" w:cs="Arial"/>
          <w:color w:val="FF0000"/>
          <w:szCs w:val="18"/>
        </w:rPr>
        <w:t xml:space="preserve"> </w:t>
      </w:r>
      <w:ins w:id="452" w:author="yaret" w:date="2023-10-30T16:50:00Z">
        <w:r w:rsidRPr="006E333F">
          <w:rPr>
            <w:rFonts w:ascii="Arial" w:hAnsi="Arial" w:cs="Arial"/>
            <w:color w:val="FF0000"/>
            <w:szCs w:val="18"/>
            <w:rPrChange w:id="453" w:author="yaret" w:date="2023-10-30T16:56:00Z">
              <w:rPr>
                <w:rFonts w:ascii="Arial" w:hAnsi="Arial" w:cs="Arial"/>
                <w:color w:val="000000" w:themeColor="text1"/>
                <w:szCs w:val="18"/>
              </w:rPr>
            </w:rPrChange>
          </w:rPr>
          <w:t>esperanza</w:t>
        </w:r>
        <w:r w:rsidRPr="006E333F">
          <w:rPr>
            <w:rFonts w:ascii="Arial" w:hAnsi="Arial" w:cs="Arial"/>
            <w:b/>
            <w:color w:val="FF0000"/>
            <w:szCs w:val="18"/>
            <w:rPrChange w:id="454" w:author="yaret" w:date="2023-10-30T16:56:00Z">
              <w:rPr>
                <w:rFonts w:ascii="Arial" w:hAnsi="Arial" w:cs="Arial"/>
                <w:color w:val="000000" w:themeColor="text1"/>
                <w:szCs w:val="18"/>
              </w:rPr>
            </w:rPrChange>
          </w:rPr>
          <w:t>.</w:t>
        </w:r>
        <w:r w:rsidRPr="00715507">
          <w:rPr>
            <w:rFonts w:ascii="Arial" w:hAnsi="Arial" w:cs="Arial"/>
            <w:szCs w:val="18"/>
            <w:rPrChange w:id="455" w:author="yaret" w:date="2023-10-30T16:56:00Z">
              <w:rPr>
                <w:rFonts w:ascii="Arial" w:hAnsi="Arial" w:cs="Arial"/>
                <w:color w:val="000000" w:themeColor="text1"/>
                <w:szCs w:val="18"/>
              </w:rPr>
            </w:rPrChange>
          </w:rPr>
          <w:t xml:space="preserve"> Si miras a los ricos te </w:t>
        </w:r>
      </w:ins>
      <w:r w:rsidR="006E333F" w:rsidRPr="00715507">
        <w:rPr>
          <w:rFonts w:ascii="Arial" w:hAnsi="Arial" w:cs="Arial"/>
          <w:szCs w:val="18"/>
        </w:rPr>
        <w:t>senti</w:t>
      </w:r>
      <w:r w:rsidR="006E333F" w:rsidRPr="00AB7A6B">
        <w:rPr>
          <w:rFonts w:ascii="Arial" w:hAnsi="Arial" w:cs="Arial"/>
          <w:color w:val="000000" w:themeColor="text1"/>
          <w:szCs w:val="18"/>
        </w:rPr>
        <w:t>rá</w:t>
      </w:r>
      <w:r w:rsidR="006E333F" w:rsidRPr="00715507">
        <w:rPr>
          <w:rFonts w:ascii="Arial" w:hAnsi="Arial" w:cs="Arial"/>
          <w:szCs w:val="18"/>
        </w:rPr>
        <w:t>s</w:t>
      </w:r>
      <w:ins w:id="456" w:author="yaret" w:date="2023-10-30T16:50:00Z">
        <w:r w:rsidRPr="00715507">
          <w:rPr>
            <w:rFonts w:ascii="Arial" w:hAnsi="Arial" w:cs="Arial"/>
            <w:szCs w:val="18"/>
            <w:rPrChange w:id="457" w:author="yaret" w:date="2023-10-30T16:56:00Z">
              <w:rPr>
                <w:rFonts w:ascii="Arial" w:hAnsi="Arial" w:cs="Arial"/>
                <w:color w:val="000000" w:themeColor="text1"/>
                <w:szCs w:val="18"/>
              </w:rPr>
            </w:rPrChange>
          </w:rPr>
          <w:t xml:space="preserve"> </w:t>
        </w:r>
      </w:ins>
      <w:r w:rsidR="00AB7A6B" w:rsidRPr="00715507">
        <w:rPr>
          <w:rFonts w:ascii="Arial" w:hAnsi="Arial" w:cs="Arial"/>
          <w:szCs w:val="18"/>
        </w:rPr>
        <w:t>pobre</w:t>
      </w:r>
      <w:r w:rsidR="00AB7A6B">
        <w:rPr>
          <w:rFonts w:ascii="Arial" w:hAnsi="Arial" w:cs="Arial"/>
          <w:color w:val="FF0000"/>
          <w:szCs w:val="18"/>
        </w:rPr>
        <w:t>,</w:t>
      </w:r>
      <w:ins w:id="458" w:author="yaret" w:date="2023-10-30T16:50:00Z">
        <w:r w:rsidRPr="00715507">
          <w:rPr>
            <w:rFonts w:ascii="Arial" w:hAnsi="Arial" w:cs="Arial"/>
            <w:szCs w:val="18"/>
            <w:rPrChange w:id="459" w:author="yaret" w:date="2023-10-30T16:56:00Z">
              <w:rPr>
                <w:rFonts w:ascii="Arial" w:hAnsi="Arial" w:cs="Arial"/>
                <w:color w:val="000000" w:themeColor="text1"/>
                <w:szCs w:val="18"/>
              </w:rPr>
            </w:rPrChange>
          </w:rPr>
          <w:t xml:space="preserve"> pero si miras a los </w:t>
        </w:r>
      </w:ins>
      <w:r w:rsidR="00C71841" w:rsidRPr="00715507">
        <w:rPr>
          <w:rFonts w:ascii="Arial" w:hAnsi="Arial" w:cs="Arial"/>
          <w:szCs w:val="18"/>
        </w:rPr>
        <w:t>desgraciados te</w:t>
      </w:r>
      <w:ins w:id="460" w:author="yaret" w:date="2023-10-30T16:50:00Z">
        <w:r w:rsidRPr="00715507">
          <w:rPr>
            <w:rFonts w:ascii="Arial" w:hAnsi="Arial" w:cs="Arial"/>
            <w:szCs w:val="18"/>
            <w:rPrChange w:id="461" w:author="yaret" w:date="2023-10-30T16:56:00Z">
              <w:rPr>
                <w:rFonts w:ascii="Arial" w:hAnsi="Arial" w:cs="Arial"/>
                <w:color w:val="000000" w:themeColor="text1"/>
                <w:szCs w:val="18"/>
              </w:rPr>
            </w:rPrChange>
          </w:rPr>
          <w:t xml:space="preserve"> considerarás feliz</w:t>
        </w:r>
        <w:r w:rsidRPr="006E333F">
          <w:rPr>
            <w:rFonts w:ascii="Arial" w:hAnsi="Arial" w:cs="Arial"/>
            <w:b/>
            <w:color w:val="FF0000"/>
            <w:szCs w:val="18"/>
            <w:rPrChange w:id="462" w:author="yaret" w:date="2023-10-30T16:56:00Z">
              <w:rPr>
                <w:rFonts w:ascii="Arial" w:hAnsi="Arial" w:cs="Arial"/>
                <w:color w:val="000000" w:themeColor="text1"/>
                <w:szCs w:val="18"/>
              </w:rPr>
            </w:rPrChange>
          </w:rPr>
          <w:t>.</w:t>
        </w:r>
      </w:ins>
    </w:p>
    <w:p w:rsidR="00715507" w:rsidRPr="00715507" w:rsidRDefault="00715507" w:rsidP="00AB7A6B">
      <w:pPr>
        <w:pStyle w:val="NormalWeb"/>
        <w:spacing w:before="0" w:beforeAutospacing="0" w:afterAutospacing="0"/>
        <w:jc w:val="both"/>
        <w:rPr>
          <w:ins w:id="463" w:author="yaret" w:date="2023-10-30T16:50:00Z"/>
          <w:rFonts w:ascii="Arial" w:hAnsi="Arial" w:cs="Arial"/>
          <w:sz w:val="36"/>
          <w:rPrChange w:id="464" w:author="yaret" w:date="2023-10-30T16:56:00Z">
            <w:rPr>
              <w:ins w:id="465" w:author="yaret" w:date="2023-10-30T16:50:00Z"/>
              <w:rFonts w:ascii="Arial" w:hAnsi="Arial" w:cs="Arial"/>
              <w:color w:val="000000" w:themeColor="text1"/>
              <w:sz w:val="36"/>
            </w:rPr>
          </w:rPrChange>
        </w:rPr>
      </w:pPr>
      <w:ins w:id="466" w:author="yaret" w:date="2023-10-30T16:50:00Z">
        <w:r w:rsidRPr="00715507">
          <w:rPr>
            <w:rFonts w:ascii="Arial" w:hAnsi="Arial" w:cs="Arial"/>
            <w:szCs w:val="18"/>
            <w:rPrChange w:id="467" w:author="yaret" w:date="2023-10-30T16:56:00Z">
              <w:rPr>
                <w:rFonts w:ascii="Arial" w:hAnsi="Arial" w:cs="Arial"/>
                <w:color w:val="000000" w:themeColor="text1"/>
                <w:szCs w:val="18"/>
              </w:rPr>
            </w:rPrChange>
          </w:rPr>
          <w:t>B</w:t>
        </w:r>
      </w:ins>
    </w:p>
    <w:p w:rsidR="00715507" w:rsidRPr="00715507" w:rsidRDefault="00715507" w:rsidP="00AB7A6B">
      <w:pPr>
        <w:pStyle w:val="NormalWeb"/>
        <w:spacing w:before="0" w:beforeAutospacing="0" w:afterAutospacing="0"/>
        <w:jc w:val="both"/>
        <w:rPr>
          <w:ins w:id="468" w:author="yaret" w:date="2023-10-30T16:50:00Z"/>
          <w:rFonts w:ascii="Arial" w:hAnsi="Arial" w:cs="Arial"/>
          <w:sz w:val="36"/>
          <w:rPrChange w:id="469" w:author="yaret" w:date="2023-10-30T16:56:00Z">
            <w:rPr>
              <w:ins w:id="470" w:author="yaret" w:date="2023-10-30T16:50:00Z"/>
              <w:rFonts w:ascii="Arial" w:hAnsi="Arial" w:cs="Arial"/>
              <w:color w:val="000000" w:themeColor="text1"/>
              <w:sz w:val="36"/>
            </w:rPr>
          </w:rPrChange>
        </w:rPr>
      </w:pPr>
      <w:ins w:id="471" w:author="yaret" w:date="2023-10-30T16:50:00Z">
        <w:r w:rsidRPr="00715507">
          <w:rPr>
            <w:rFonts w:ascii="Arial" w:hAnsi="Arial" w:cs="Arial"/>
            <w:szCs w:val="18"/>
            <w:rPrChange w:id="472" w:author="yaret" w:date="2023-10-30T16:56:00Z">
              <w:rPr>
                <w:rFonts w:ascii="Arial" w:hAnsi="Arial" w:cs="Arial"/>
                <w:color w:val="000000" w:themeColor="text1"/>
                <w:szCs w:val="18"/>
              </w:rPr>
            </w:rPrChange>
          </w:rPr>
          <w:t xml:space="preserve">La madre es la que comparte con nosotros los infortunios y los males la que </w:t>
        </w:r>
      </w:ins>
      <w:r w:rsidR="006E333F" w:rsidRPr="006E333F">
        <w:rPr>
          <w:rFonts w:ascii="Arial" w:hAnsi="Arial" w:cs="Arial"/>
          <w:color w:val="FF0000"/>
          <w:szCs w:val="18"/>
        </w:rPr>
        <w:t>vela nuestro</w:t>
      </w:r>
      <w:ins w:id="473" w:author="yaret" w:date="2023-10-30T16:50:00Z">
        <w:r w:rsidRPr="00715507">
          <w:rPr>
            <w:rFonts w:ascii="Arial" w:hAnsi="Arial" w:cs="Arial"/>
            <w:szCs w:val="18"/>
            <w:rPrChange w:id="474" w:author="yaret" w:date="2023-10-30T16:56:00Z">
              <w:rPr>
                <w:rFonts w:ascii="Arial" w:hAnsi="Arial" w:cs="Arial"/>
                <w:color w:val="000000" w:themeColor="text1"/>
                <w:szCs w:val="18"/>
              </w:rPr>
            </w:rPrChange>
          </w:rPr>
          <w:t xml:space="preserve"> sueño la que cuenta por segundos las horas de nuestro padecer la </w:t>
        </w:r>
      </w:ins>
      <w:r w:rsidR="006E333F" w:rsidRPr="006E333F">
        <w:rPr>
          <w:rFonts w:ascii="Arial" w:hAnsi="Arial" w:cs="Arial"/>
          <w:color w:val="FF0000"/>
          <w:szCs w:val="18"/>
        </w:rPr>
        <w:t>que cierra</w:t>
      </w:r>
      <w:ins w:id="475" w:author="yaret" w:date="2023-10-30T16:50:00Z">
        <w:r w:rsidRPr="00715507">
          <w:rPr>
            <w:rFonts w:ascii="Arial" w:hAnsi="Arial" w:cs="Arial"/>
            <w:szCs w:val="18"/>
            <w:rPrChange w:id="476" w:author="yaret" w:date="2023-10-30T16:56:00Z">
              <w:rPr>
                <w:rFonts w:ascii="Arial" w:hAnsi="Arial" w:cs="Arial"/>
                <w:color w:val="000000" w:themeColor="text1"/>
                <w:szCs w:val="18"/>
              </w:rPr>
            </w:rPrChange>
          </w:rPr>
          <w:t xml:space="preserve"> nuestros párpados a la hora de descansar</w:t>
        </w:r>
        <w:r w:rsidRPr="006E333F">
          <w:rPr>
            <w:rFonts w:ascii="Arial" w:hAnsi="Arial" w:cs="Arial"/>
            <w:b/>
            <w:color w:val="FF0000"/>
            <w:szCs w:val="18"/>
            <w:rPrChange w:id="477" w:author="yaret" w:date="2023-10-30T16:56:00Z">
              <w:rPr>
                <w:rFonts w:ascii="Arial" w:hAnsi="Arial" w:cs="Arial"/>
                <w:color w:val="000000" w:themeColor="text1"/>
                <w:szCs w:val="18"/>
              </w:rPr>
            </w:rPrChange>
          </w:rPr>
          <w:t>.</w:t>
        </w:r>
      </w:ins>
    </w:p>
    <w:p w:rsidR="00715507" w:rsidRPr="00715507" w:rsidRDefault="00715507" w:rsidP="00AB7A6B">
      <w:pPr>
        <w:pStyle w:val="NormalWeb"/>
        <w:spacing w:before="0" w:beforeAutospacing="0" w:afterAutospacing="0"/>
        <w:jc w:val="both"/>
        <w:rPr>
          <w:ins w:id="478" w:author="yaret" w:date="2023-10-30T16:50:00Z"/>
          <w:rFonts w:ascii="Arial" w:hAnsi="Arial" w:cs="Arial"/>
          <w:sz w:val="36"/>
          <w:rPrChange w:id="479" w:author="yaret" w:date="2023-10-30T16:56:00Z">
            <w:rPr>
              <w:ins w:id="480" w:author="yaret" w:date="2023-10-30T16:50:00Z"/>
              <w:rFonts w:ascii="Arial" w:hAnsi="Arial" w:cs="Arial"/>
              <w:color w:val="000000" w:themeColor="text1"/>
              <w:sz w:val="36"/>
            </w:rPr>
          </w:rPrChange>
        </w:rPr>
      </w:pPr>
      <w:ins w:id="481" w:author="yaret" w:date="2023-10-30T16:50:00Z">
        <w:r w:rsidRPr="00715507">
          <w:rPr>
            <w:rFonts w:ascii="Arial" w:hAnsi="Arial" w:cs="Arial"/>
            <w:szCs w:val="18"/>
            <w:rPrChange w:id="482" w:author="yaret" w:date="2023-10-30T16:56:00Z">
              <w:rPr>
                <w:rFonts w:ascii="Arial" w:hAnsi="Arial" w:cs="Arial"/>
                <w:color w:val="000000" w:themeColor="text1"/>
                <w:szCs w:val="18"/>
              </w:rPr>
            </w:rPrChange>
          </w:rPr>
          <w:t>C</w:t>
        </w:r>
      </w:ins>
    </w:p>
    <w:p w:rsidR="00715507" w:rsidRPr="00715507" w:rsidRDefault="00715507" w:rsidP="00AB7A6B">
      <w:pPr>
        <w:pStyle w:val="NormalWeb"/>
        <w:spacing w:before="0" w:beforeAutospacing="0" w:afterAutospacing="0"/>
        <w:jc w:val="both"/>
        <w:rPr>
          <w:ins w:id="483" w:author="yaret" w:date="2023-10-30T16:50:00Z"/>
          <w:rFonts w:ascii="Arial" w:hAnsi="Arial" w:cs="Arial"/>
          <w:sz w:val="36"/>
          <w:rPrChange w:id="484" w:author="yaret" w:date="2023-10-30T16:56:00Z">
            <w:rPr>
              <w:ins w:id="485" w:author="yaret" w:date="2023-10-30T16:50:00Z"/>
              <w:rFonts w:ascii="Arial" w:hAnsi="Arial" w:cs="Arial"/>
              <w:color w:val="000000" w:themeColor="text1"/>
              <w:sz w:val="36"/>
            </w:rPr>
          </w:rPrChange>
        </w:rPr>
      </w:pPr>
      <w:ins w:id="486" w:author="yaret" w:date="2023-10-30T16:50:00Z">
        <w:r w:rsidRPr="00715507">
          <w:rPr>
            <w:rFonts w:ascii="Arial" w:hAnsi="Arial" w:cs="Arial"/>
            <w:szCs w:val="18"/>
            <w:rPrChange w:id="487" w:author="yaret" w:date="2023-10-30T16:56:00Z">
              <w:rPr>
                <w:rFonts w:ascii="Arial" w:hAnsi="Arial" w:cs="Arial"/>
                <w:color w:val="000000" w:themeColor="text1"/>
                <w:szCs w:val="18"/>
              </w:rPr>
            </w:rPrChange>
          </w:rPr>
          <w:t>Poco a poco fue fabricando todo lo que necesitaba</w:t>
        </w:r>
        <w:r w:rsidRPr="006E333F">
          <w:rPr>
            <w:rFonts w:ascii="Arial" w:hAnsi="Arial" w:cs="Arial"/>
            <w:b/>
            <w:color w:val="FF0000"/>
            <w:szCs w:val="18"/>
            <w:rPrChange w:id="488" w:author="yaret" w:date="2023-10-30T16:56:00Z">
              <w:rPr>
                <w:rFonts w:ascii="Arial" w:hAnsi="Arial" w:cs="Arial"/>
                <w:color w:val="000000" w:themeColor="text1"/>
                <w:szCs w:val="18"/>
              </w:rPr>
            </w:rPrChange>
          </w:rPr>
          <w:t>.</w:t>
        </w:r>
        <w:r w:rsidRPr="00715507">
          <w:rPr>
            <w:rFonts w:ascii="Arial" w:hAnsi="Arial" w:cs="Arial"/>
            <w:szCs w:val="18"/>
            <w:rPrChange w:id="489" w:author="yaret" w:date="2023-10-30T16:56:00Z">
              <w:rPr>
                <w:rFonts w:ascii="Arial" w:hAnsi="Arial" w:cs="Arial"/>
                <w:color w:val="000000" w:themeColor="text1"/>
                <w:szCs w:val="18"/>
              </w:rPr>
            </w:rPrChange>
          </w:rPr>
          <w:t xml:space="preserve"> El primer año miraba sin </w:t>
        </w:r>
      </w:ins>
      <w:r w:rsidR="006E333F" w:rsidRPr="006E333F">
        <w:rPr>
          <w:rFonts w:ascii="Arial" w:hAnsi="Arial" w:cs="Arial"/>
          <w:color w:val="FF0000"/>
          <w:szCs w:val="18"/>
        </w:rPr>
        <w:t>cesar el</w:t>
      </w:r>
      <w:ins w:id="490" w:author="yaret" w:date="2023-10-30T16:50:00Z">
        <w:r w:rsidRPr="00715507">
          <w:rPr>
            <w:rFonts w:ascii="Arial" w:hAnsi="Arial" w:cs="Arial"/>
            <w:szCs w:val="18"/>
            <w:rPrChange w:id="491" w:author="yaret" w:date="2023-10-30T16:56:00Z">
              <w:rPr>
                <w:rFonts w:ascii="Arial" w:hAnsi="Arial" w:cs="Arial"/>
                <w:color w:val="000000" w:themeColor="text1"/>
                <w:szCs w:val="18"/>
              </w:rPr>
            </w:rPrChange>
          </w:rPr>
          <w:t xml:space="preserve"> horizonte el segundo sólo a veces el tercero nunca</w:t>
        </w:r>
        <w:r w:rsidRPr="006E333F">
          <w:rPr>
            <w:rFonts w:ascii="Arial" w:hAnsi="Arial" w:cs="Arial"/>
            <w:b/>
            <w:color w:val="FF0000"/>
            <w:szCs w:val="18"/>
            <w:rPrChange w:id="492" w:author="yaret" w:date="2023-10-30T16:56:00Z">
              <w:rPr>
                <w:rFonts w:ascii="Arial" w:hAnsi="Arial" w:cs="Arial"/>
                <w:color w:val="000000" w:themeColor="text1"/>
                <w:szCs w:val="18"/>
              </w:rPr>
            </w:rPrChange>
          </w:rPr>
          <w:t>.</w:t>
        </w:r>
        <w:r w:rsidRPr="00715507">
          <w:rPr>
            <w:rFonts w:ascii="Arial" w:hAnsi="Arial" w:cs="Arial"/>
            <w:szCs w:val="18"/>
            <w:rPrChange w:id="493" w:author="yaret" w:date="2023-10-30T16:56:00Z">
              <w:rPr>
                <w:rFonts w:ascii="Arial" w:hAnsi="Arial" w:cs="Arial"/>
                <w:color w:val="000000" w:themeColor="text1"/>
                <w:szCs w:val="18"/>
              </w:rPr>
            </w:rPrChange>
          </w:rPr>
          <w:t xml:space="preserve"> Su vida en la isla era tranquila ya llegaría el día en que tendría que volver a su antiguo mundo</w:t>
        </w:r>
        <w:r w:rsidRPr="006E333F">
          <w:rPr>
            <w:rFonts w:ascii="Arial" w:hAnsi="Arial" w:cs="Arial"/>
            <w:b/>
            <w:color w:val="FF0000"/>
            <w:szCs w:val="18"/>
            <w:rPrChange w:id="494" w:author="yaret" w:date="2023-10-30T16:56:00Z">
              <w:rPr>
                <w:rFonts w:ascii="Arial" w:hAnsi="Arial" w:cs="Arial"/>
                <w:color w:val="000000" w:themeColor="text1"/>
                <w:szCs w:val="18"/>
              </w:rPr>
            </w:rPrChange>
          </w:rPr>
          <w:t>.</w:t>
        </w:r>
        <w:r w:rsidRPr="00715507">
          <w:rPr>
            <w:rFonts w:ascii="Arial" w:hAnsi="Arial" w:cs="Arial"/>
            <w:szCs w:val="18"/>
            <w:rPrChange w:id="495" w:author="yaret" w:date="2023-10-30T16:56:00Z">
              <w:rPr>
                <w:rFonts w:ascii="Arial" w:hAnsi="Arial" w:cs="Arial"/>
                <w:color w:val="000000" w:themeColor="text1"/>
                <w:szCs w:val="18"/>
              </w:rPr>
            </w:rPrChange>
          </w:rPr>
          <w:t xml:space="preserve"> El viento furioso silbaba sin cesar las olas como grandes montañas de espuma pasaban por encima del barco los truenos taladraban la noche</w:t>
        </w:r>
        <w:r w:rsidRPr="006E333F">
          <w:rPr>
            <w:rFonts w:ascii="Arial" w:hAnsi="Arial" w:cs="Arial"/>
            <w:b/>
            <w:color w:val="FF0000"/>
            <w:szCs w:val="18"/>
            <w:rPrChange w:id="496" w:author="yaret" w:date="2023-10-30T16:56:00Z">
              <w:rPr>
                <w:rFonts w:ascii="Arial" w:hAnsi="Arial" w:cs="Arial"/>
                <w:color w:val="000000" w:themeColor="text1"/>
                <w:szCs w:val="18"/>
              </w:rPr>
            </w:rPrChange>
          </w:rPr>
          <w:t>.</w:t>
        </w:r>
      </w:ins>
    </w:p>
    <w:p w:rsidR="00715507" w:rsidRPr="00987841" w:rsidRDefault="00715507" w:rsidP="00715507">
      <w:pPr>
        <w:pStyle w:val="NormalWeb"/>
        <w:spacing w:before="0" w:beforeAutospacing="0" w:afterAutospacing="0"/>
        <w:rPr>
          <w:ins w:id="497" w:author="yaret" w:date="2023-10-30T16:50:00Z"/>
          <w:rFonts w:ascii="Arial" w:hAnsi="Arial" w:cs="Arial"/>
          <w:color w:val="000000" w:themeColor="text1"/>
        </w:rPr>
      </w:pPr>
    </w:p>
    <w:p w:rsidR="00715507" w:rsidRDefault="00715507" w:rsidP="00715507">
      <w:pPr>
        <w:rPr>
          <w:ins w:id="498" w:author="yaret" w:date="2023-10-30T16:50:00Z"/>
        </w:rPr>
      </w:pPr>
    </w:p>
    <w:p w:rsidR="00715507" w:rsidRDefault="00715507" w:rsidP="00715507">
      <w:pPr>
        <w:rPr>
          <w:ins w:id="499" w:author="yaret" w:date="2023-10-30T16:50:00Z"/>
        </w:rPr>
      </w:pPr>
      <w:ins w:id="500" w:author="yaret" w:date="2023-10-30T16:50:00Z">
        <w:r>
          <w:br w:type="page"/>
        </w:r>
      </w:ins>
    </w:p>
    <w:p w:rsidR="00715507" w:rsidRPr="0043396E" w:rsidRDefault="00715507" w:rsidP="006E333F">
      <w:pPr>
        <w:jc w:val="both"/>
        <w:rPr>
          <w:ins w:id="501" w:author="yaret" w:date="2023-10-30T16:50:00Z"/>
        </w:rPr>
      </w:pPr>
      <w:ins w:id="502" w:author="yaret" w:date="2023-10-30T16:50:00Z">
        <w:r w:rsidRPr="001605C8">
          <w:rPr>
            <w:b/>
          </w:rPr>
          <w:lastRenderedPageBreak/>
          <w:t>Actividad 10</w:t>
        </w:r>
        <w:r w:rsidRPr="0043396E">
          <w:t xml:space="preserve"> (Escribe punto donde sea necesario)</w:t>
        </w:r>
      </w:ins>
    </w:p>
    <w:p w:rsidR="00715507" w:rsidRPr="00715507" w:rsidRDefault="00715507" w:rsidP="006E333F">
      <w:pPr>
        <w:jc w:val="both"/>
        <w:rPr>
          <w:ins w:id="503" w:author="yaret" w:date="2023-10-30T16:50:00Z"/>
        </w:rPr>
      </w:pPr>
      <w:ins w:id="504" w:author="yaret" w:date="2023-10-30T16:50:00Z">
        <w:r w:rsidRPr="00715507">
          <w:t xml:space="preserve">Me dirijo a </w:t>
        </w:r>
      </w:ins>
      <w:r w:rsidR="006E333F" w:rsidRPr="00715507">
        <w:t>Ud</w:t>
      </w:r>
      <w:r w:rsidR="006E333F" w:rsidRPr="006E333F">
        <w:rPr>
          <w:b/>
          <w:color w:val="FF0000"/>
        </w:rPr>
        <w:t>.</w:t>
      </w:r>
      <w:ins w:id="505" w:author="yaret" w:date="2023-10-30T16:50:00Z">
        <w:r w:rsidRPr="00715507">
          <w:t xml:space="preserve"> Sr Presidente, para aclararle que nunca quise ofender a nadie creo que se han malinterpretado mis palabras si es que yo me expliqué mal, ruego me perdonen</w:t>
        </w:r>
      </w:ins>
      <w:r w:rsidR="006E333F" w:rsidRPr="006E333F">
        <w:rPr>
          <w:b/>
          <w:color w:val="FF0000"/>
        </w:rPr>
        <w:t>.</w:t>
      </w:r>
    </w:p>
    <w:p w:rsidR="00715507" w:rsidRPr="006E333F" w:rsidRDefault="00715507" w:rsidP="006E333F">
      <w:pPr>
        <w:jc w:val="both"/>
        <w:rPr>
          <w:ins w:id="506" w:author="yaret" w:date="2023-10-30T16:50:00Z"/>
          <w:color w:val="FF0000"/>
        </w:rPr>
      </w:pPr>
      <w:ins w:id="507" w:author="yaret" w:date="2023-10-30T16:50:00Z">
        <w:r w:rsidRPr="00715507">
          <w:t>A la salida del colegio, dimos un paseo por los jardines de El Retiro</w:t>
        </w:r>
      </w:ins>
      <w:r w:rsidR="006E333F" w:rsidRPr="006E333F">
        <w:rPr>
          <w:b/>
          <w:color w:val="FF0000"/>
        </w:rPr>
        <w:t>.</w:t>
      </w:r>
      <w:ins w:id="508" w:author="yaret" w:date="2023-10-30T16:50:00Z">
        <w:r w:rsidRPr="00715507">
          <w:t xml:space="preserve"> </w:t>
        </w:r>
      </w:ins>
      <w:r w:rsidR="006E333F">
        <w:t>E</w:t>
      </w:r>
      <w:ins w:id="509" w:author="yaret" w:date="2023-10-30T16:50:00Z">
        <w:r w:rsidRPr="00715507">
          <w:t>ra una gozada ver La Rosaleda en plena primavera</w:t>
        </w:r>
      </w:ins>
      <w:r w:rsidR="006E333F" w:rsidRPr="006E333F">
        <w:rPr>
          <w:color w:val="FF0000"/>
        </w:rPr>
        <w:t>.</w:t>
      </w:r>
      <w:ins w:id="510" w:author="yaret" w:date="2023-10-30T16:50:00Z">
        <w:r w:rsidRPr="00715507">
          <w:t xml:space="preserve"> </w:t>
        </w:r>
      </w:ins>
      <w:r w:rsidR="006E333F">
        <w:t>J</w:t>
      </w:r>
      <w:ins w:id="511" w:author="yaret" w:date="2023-10-30T16:50:00Z">
        <w:r w:rsidRPr="00715507">
          <w:t>amás había contemplado tantas rosas tan bonitas montamos un ratito en barca eso nos encantaba a todos</w:t>
        </w:r>
      </w:ins>
      <w:r w:rsidR="006E333F" w:rsidRPr="006E333F">
        <w:rPr>
          <w:b/>
          <w:color w:val="FF0000"/>
        </w:rPr>
        <w:t>.</w:t>
      </w:r>
    </w:p>
    <w:p w:rsidR="00715507" w:rsidRDefault="00715507" w:rsidP="00715507">
      <w:pPr>
        <w:rPr>
          <w:ins w:id="512" w:author="yaret" w:date="2023-10-30T16:50:00Z"/>
        </w:rPr>
      </w:pPr>
    </w:p>
    <w:p w:rsidR="00715507" w:rsidRDefault="00715507" w:rsidP="00715507">
      <w:pPr>
        <w:rPr>
          <w:ins w:id="513" w:author="yaret" w:date="2023-10-30T16:50:00Z"/>
        </w:rPr>
      </w:pPr>
    </w:p>
    <w:p w:rsidR="00715507" w:rsidRDefault="00715507" w:rsidP="00715507">
      <w:pPr>
        <w:rPr>
          <w:ins w:id="514" w:author="yaret" w:date="2023-10-30T16:50:00Z"/>
        </w:rPr>
      </w:pPr>
      <w:ins w:id="515" w:author="yaret" w:date="2023-10-30T16:50:00Z">
        <w:r>
          <w:br w:type="page"/>
        </w:r>
      </w:ins>
    </w:p>
    <w:p w:rsidR="00715507" w:rsidRPr="0043396E" w:rsidRDefault="00715507" w:rsidP="00715507">
      <w:pPr>
        <w:rPr>
          <w:ins w:id="516" w:author="yaret" w:date="2023-10-30T16:50:00Z"/>
        </w:rPr>
      </w:pPr>
      <w:ins w:id="517" w:author="yaret" w:date="2023-10-30T16:50:00Z">
        <w:r w:rsidRPr="00AB7A6B">
          <w:rPr>
            <w:b/>
          </w:rPr>
          <w:lastRenderedPageBreak/>
          <w:t>Actividad 11</w:t>
        </w:r>
        <w:r w:rsidRPr="0043396E">
          <w:t xml:space="preserve"> (Escribe dos puntos donde sea necesario)</w:t>
        </w:r>
      </w:ins>
    </w:p>
    <w:p w:rsidR="00715507" w:rsidRPr="00715507" w:rsidRDefault="00715507" w:rsidP="00AB7A6B">
      <w:pPr>
        <w:jc w:val="both"/>
        <w:rPr>
          <w:ins w:id="518" w:author="yaret" w:date="2023-10-30T16:50:00Z"/>
        </w:rPr>
      </w:pPr>
      <w:ins w:id="519" w:author="yaret" w:date="2023-10-30T16:50:00Z">
        <w:r w:rsidRPr="00715507">
          <w:t>Dijo entonces el huésped a los dos "A buen capellán, mejor sacristán</w:t>
        </w:r>
        <w:r w:rsidRPr="00AB7A6B">
          <w:rPr>
            <w:color w:val="FF0000"/>
          </w:rPr>
          <w:t>.</w:t>
        </w:r>
        <w:r w:rsidRPr="00715507">
          <w:t>" El ejercicio, la dieta, el trabajo he aquí tres grandes médicos</w:t>
        </w:r>
        <w:r w:rsidRPr="00AB7A6B">
          <w:rPr>
            <w:color w:val="FF0000"/>
          </w:rPr>
          <w:t>.</w:t>
        </w:r>
        <w:r w:rsidRPr="00715507">
          <w:t xml:space="preserve"> Todas las esdrújulas se acentúan; por </w:t>
        </w:r>
      </w:ins>
      <w:r w:rsidR="00AB7A6B" w:rsidRPr="00715507">
        <w:t>ejemplo,</w:t>
      </w:r>
      <w:ins w:id="520" w:author="yaret" w:date="2023-10-30T16:50:00Z">
        <w:r w:rsidRPr="00715507">
          <w:t xml:space="preserve"> cántaro, árboles, bárbaro</w:t>
        </w:r>
        <w:r w:rsidRPr="00AB7A6B">
          <w:rPr>
            <w:color w:val="FF0000"/>
          </w:rPr>
          <w:t>...</w:t>
        </w:r>
        <w:r w:rsidRPr="00715507">
          <w:t xml:space="preserve"> Gasta más de lo que </w:t>
        </w:r>
      </w:ins>
      <w:r w:rsidR="00AB7A6B" w:rsidRPr="00715507">
        <w:t>tiene,</w:t>
      </w:r>
      <w:ins w:id="521" w:author="yaret" w:date="2023-10-30T16:50:00Z">
        <w:r w:rsidRPr="00715507">
          <w:t xml:space="preserve"> por consiguiente, no tardará en arruinarse</w:t>
        </w:r>
        <w:r w:rsidRPr="00AB7A6B">
          <w:rPr>
            <w:color w:val="FF0000"/>
          </w:rPr>
          <w:t>.</w:t>
        </w:r>
        <w:r w:rsidRPr="00715507">
          <w:t xml:space="preserve"> Mi querido e inolvidable amigo Recibí tu carta que me alegró mucho</w:t>
        </w:r>
        <w:r w:rsidRPr="00AB7A6B">
          <w:rPr>
            <w:color w:val="FF0000"/>
          </w:rPr>
          <w:t>.</w:t>
        </w:r>
      </w:ins>
    </w:p>
    <w:p w:rsidR="00715507" w:rsidRPr="00715507" w:rsidRDefault="00715507" w:rsidP="00AB7A6B">
      <w:pPr>
        <w:jc w:val="both"/>
        <w:rPr>
          <w:ins w:id="522" w:author="yaret" w:date="2023-10-30T16:50:00Z"/>
        </w:rPr>
      </w:pPr>
      <w:ins w:id="523" w:author="yaret" w:date="2023-10-30T16:50:00Z">
        <w:r w:rsidRPr="00715507">
          <w:t xml:space="preserve">El único egoísta que me gusta es el que dice </w:t>
        </w:r>
      </w:ins>
      <w:r w:rsidR="00AB7A6B">
        <w:t>-</w:t>
      </w:r>
      <w:ins w:id="524" w:author="yaret" w:date="2023-10-30T16:50:00Z">
        <w:r w:rsidRPr="00715507">
          <w:t>No hay nadie como mi madre, ni hija como mi hija</w:t>
        </w:r>
        <w:r w:rsidRPr="00AB7A6B">
          <w:rPr>
            <w:color w:val="FF0000"/>
          </w:rPr>
          <w:t>.</w:t>
        </w:r>
      </w:ins>
    </w:p>
    <w:p w:rsidR="00715507" w:rsidRPr="00715507" w:rsidRDefault="00715507" w:rsidP="00AB7A6B">
      <w:pPr>
        <w:jc w:val="both"/>
        <w:rPr>
          <w:ins w:id="525" w:author="yaret" w:date="2023-10-30T16:50:00Z"/>
        </w:rPr>
      </w:pPr>
      <w:ins w:id="526" w:author="yaret" w:date="2023-10-30T16:50:00Z">
        <w:r w:rsidRPr="00715507">
          <w:t>José Pérez Gómez, Secretario del Ayuntamiento de Béjar (Salamanca), Certifico Que en el folio veinte de partidas de nacimiento no hay datos sobre su consulta</w:t>
        </w:r>
        <w:r w:rsidRPr="00AB7A6B">
          <w:rPr>
            <w:color w:val="FF0000"/>
          </w:rPr>
          <w:t xml:space="preserve">. </w:t>
        </w:r>
        <w:r w:rsidRPr="00715507">
          <w:t>Visto el informe de la Junta Provincial, determinamos Que la finca no se puede declarar como urbana</w:t>
        </w:r>
        <w:r w:rsidRPr="00AB7A6B">
          <w:rPr>
            <w:color w:val="FF0000"/>
          </w:rPr>
          <w:t>.</w:t>
        </w:r>
      </w:ins>
    </w:p>
    <w:p w:rsidR="00715507" w:rsidRDefault="00715507" w:rsidP="004A7C53">
      <w:pPr>
        <w:shd w:val="clear" w:color="auto" w:fill="FFFFFF"/>
        <w:spacing w:after="0" w:line="240" w:lineRule="auto"/>
        <w:jc w:val="both"/>
        <w:rPr>
          <w:ins w:id="527" w:author="yaret" w:date="2023-10-30T16:53:00Z"/>
          <w:rFonts w:eastAsia="Times New Roman" w:cs="Arial"/>
          <w:color w:val="222222"/>
          <w:szCs w:val="24"/>
          <w:lang w:eastAsia="es-MX"/>
        </w:rPr>
      </w:pPr>
    </w:p>
    <w:p w:rsidR="00715507" w:rsidRDefault="00715507">
      <w:pPr>
        <w:rPr>
          <w:ins w:id="528" w:author="yaret" w:date="2023-10-30T16:53:00Z"/>
          <w:rFonts w:eastAsia="Times New Roman" w:cs="Arial"/>
          <w:color w:val="222222"/>
          <w:szCs w:val="24"/>
          <w:lang w:eastAsia="es-MX"/>
        </w:rPr>
      </w:pPr>
      <w:ins w:id="529" w:author="yaret" w:date="2023-10-30T16:53:00Z">
        <w:r>
          <w:rPr>
            <w:rFonts w:eastAsia="Times New Roman" w:cs="Arial"/>
            <w:color w:val="222222"/>
            <w:szCs w:val="24"/>
            <w:lang w:eastAsia="es-MX"/>
          </w:rPr>
          <w:br w:type="page"/>
        </w:r>
      </w:ins>
    </w:p>
    <w:p w:rsidR="00715507" w:rsidRPr="00715507" w:rsidRDefault="00715507" w:rsidP="00715507">
      <w:pPr>
        <w:shd w:val="clear" w:color="auto" w:fill="FFFFFF"/>
        <w:spacing w:after="0" w:line="240" w:lineRule="auto"/>
        <w:jc w:val="both"/>
        <w:rPr>
          <w:ins w:id="530" w:author="yaret" w:date="2023-10-30T16:53:00Z"/>
          <w:rFonts w:eastAsia="Times New Roman" w:cs="Arial"/>
          <w:b/>
          <w:szCs w:val="24"/>
          <w:lang w:eastAsia="es-MX"/>
          <w:rPrChange w:id="531" w:author="yaret" w:date="2023-10-30T16:57:00Z">
            <w:rPr>
              <w:ins w:id="532" w:author="yaret" w:date="2023-10-30T16:53:00Z"/>
              <w:rFonts w:eastAsia="Times New Roman" w:cs="Arial"/>
              <w:color w:val="222222"/>
              <w:szCs w:val="24"/>
              <w:lang w:eastAsia="es-MX"/>
            </w:rPr>
          </w:rPrChange>
        </w:rPr>
      </w:pPr>
      <w:ins w:id="533" w:author="yaret" w:date="2023-10-30T16:53:00Z">
        <w:r w:rsidRPr="00715507">
          <w:rPr>
            <w:rFonts w:eastAsia="Times New Roman" w:cs="Arial"/>
            <w:b/>
            <w:szCs w:val="24"/>
            <w:lang w:eastAsia="es-MX"/>
            <w:rPrChange w:id="534" w:author="yaret" w:date="2023-10-30T16:57:00Z">
              <w:rPr>
                <w:rFonts w:eastAsia="Times New Roman" w:cs="Arial"/>
                <w:color w:val="222222"/>
                <w:szCs w:val="24"/>
                <w:lang w:eastAsia="es-MX"/>
              </w:rPr>
            </w:rPrChange>
          </w:rPr>
          <w:lastRenderedPageBreak/>
          <w:t>Actividad 12</w:t>
        </w:r>
      </w:ins>
    </w:p>
    <w:p w:rsidR="00715507" w:rsidRPr="00715507" w:rsidRDefault="00715507" w:rsidP="0043396E">
      <w:pPr>
        <w:shd w:val="clear" w:color="auto" w:fill="FFFFFF"/>
        <w:spacing w:after="0" w:line="240" w:lineRule="auto"/>
        <w:jc w:val="both"/>
        <w:rPr>
          <w:ins w:id="535" w:author="yaret" w:date="2023-10-30T16:53:00Z"/>
          <w:rFonts w:eastAsia="Times New Roman" w:cs="Arial"/>
          <w:szCs w:val="24"/>
          <w:lang w:eastAsia="es-MX"/>
          <w:rPrChange w:id="536" w:author="yaret" w:date="2023-10-30T16:57:00Z">
            <w:rPr>
              <w:ins w:id="537" w:author="yaret" w:date="2023-10-30T16:53:00Z"/>
              <w:rFonts w:eastAsia="Times New Roman" w:cs="Arial"/>
              <w:color w:val="222222"/>
              <w:szCs w:val="24"/>
              <w:lang w:eastAsia="es-MX"/>
            </w:rPr>
          </w:rPrChange>
        </w:rPr>
      </w:pPr>
      <w:ins w:id="538" w:author="yaret" w:date="2023-10-30T16:53:00Z">
        <w:r w:rsidRPr="00715507">
          <w:rPr>
            <w:rFonts w:eastAsia="Times New Roman" w:cs="Arial"/>
            <w:szCs w:val="24"/>
            <w:lang w:eastAsia="es-MX"/>
            <w:rPrChange w:id="539" w:author="yaret" w:date="2023-10-30T16:57:00Z">
              <w:rPr>
                <w:rFonts w:eastAsia="Times New Roman" w:cs="Arial"/>
                <w:color w:val="222222"/>
                <w:szCs w:val="24"/>
                <w:lang w:eastAsia="es-MX"/>
              </w:rPr>
            </w:rPrChange>
          </w:rPr>
          <w:t>A</w:t>
        </w:r>
      </w:ins>
    </w:p>
    <w:p w:rsidR="00715507" w:rsidRPr="00715507" w:rsidRDefault="00715507">
      <w:pPr>
        <w:shd w:val="clear" w:color="auto" w:fill="FFFFFF"/>
        <w:spacing w:after="0" w:line="240" w:lineRule="auto"/>
        <w:jc w:val="both"/>
        <w:rPr>
          <w:ins w:id="540" w:author="yaret" w:date="2023-10-30T16:53:00Z"/>
          <w:rFonts w:eastAsia="Times New Roman" w:cs="Arial"/>
          <w:szCs w:val="24"/>
          <w:lang w:eastAsia="es-MX"/>
          <w:rPrChange w:id="541" w:author="yaret" w:date="2023-10-30T16:57:00Z">
            <w:rPr>
              <w:ins w:id="542" w:author="yaret" w:date="2023-10-30T16:53:00Z"/>
              <w:rFonts w:eastAsia="Times New Roman" w:cs="Arial"/>
              <w:color w:val="222222"/>
              <w:szCs w:val="24"/>
              <w:lang w:eastAsia="es-MX"/>
            </w:rPr>
          </w:rPrChange>
        </w:rPr>
      </w:pPr>
    </w:p>
    <w:p w:rsidR="00715507" w:rsidRPr="00715507" w:rsidRDefault="00AB7A6B">
      <w:pPr>
        <w:pStyle w:val="Prrafodelista"/>
        <w:numPr>
          <w:ilvl w:val="0"/>
          <w:numId w:val="18"/>
        </w:numPr>
        <w:shd w:val="clear" w:color="auto" w:fill="FFFFFF"/>
        <w:spacing w:after="0" w:line="240" w:lineRule="auto"/>
        <w:jc w:val="both"/>
        <w:rPr>
          <w:ins w:id="543" w:author="yaret" w:date="2023-10-30T16:53:00Z"/>
          <w:rFonts w:eastAsia="Times New Roman" w:cs="Arial"/>
          <w:szCs w:val="24"/>
          <w:lang w:eastAsia="es-MX"/>
          <w:rPrChange w:id="544" w:author="yaret" w:date="2023-10-30T16:57:00Z">
            <w:rPr>
              <w:ins w:id="545" w:author="yaret" w:date="2023-10-30T16:53:00Z"/>
              <w:lang w:eastAsia="es-MX"/>
            </w:rPr>
          </w:rPrChange>
        </w:rPr>
        <w:pPrChange w:id="546" w:author="yaret" w:date="2023-10-30T16:53:00Z">
          <w:pPr>
            <w:shd w:val="clear" w:color="auto" w:fill="FFFFFF"/>
            <w:spacing w:after="0" w:line="240" w:lineRule="auto"/>
            <w:jc w:val="both"/>
          </w:pPr>
        </w:pPrChange>
      </w:pPr>
      <w:r>
        <w:rPr>
          <w:rFonts w:eastAsia="Times New Roman" w:cs="Arial"/>
          <w:color w:val="FF0000"/>
          <w:szCs w:val="24"/>
          <w:lang w:eastAsia="es-MX"/>
        </w:rPr>
        <w:t>¿</w:t>
      </w:r>
      <w:ins w:id="547" w:author="yaret" w:date="2023-10-30T16:53:00Z">
        <w:r w:rsidR="00715507" w:rsidRPr="00715507">
          <w:rPr>
            <w:rFonts w:eastAsia="Times New Roman" w:cs="Arial"/>
            <w:szCs w:val="24"/>
            <w:lang w:eastAsia="es-MX"/>
            <w:rPrChange w:id="548" w:author="yaret" w:date="2023-10-30T16:57:00Z">
              <w:rPr>
                <w:lang w:eastAsia="es-MX"/>
              </w:rPr>
            </w:rPrChange>
          </w:rPr>
          <w:t>Viste a tu hermano bajar del avión</w:t>
        </w:r>
      </w:ins>
      <w:r>
        <w:rPr>
          <w:rFonts w:eastAsia="Times New Roman" w:cs="Arial"/>
          <w:color w:val="FF0000"/>
          <w:szCs w:val="24"/>
          <w:lang w:eastAsia="es-MX"/>
        </w:rPr>
        <w:t>?</w:t>
      </w:r>
    </w:p>
    <w:p w:rsidR="00715507" w:rsidRPr="00715507" w:rsidRDefault="00715507">
      <w:pPr>
        <w:pStyle w:val="Prrafodelista"/>
        <w:numPr>
          <w:ilvl w:val="0"/>
          <w:numId w:val="18"/>
        </w:numPr>
        <w:shd w:val="clear" w:color="auto" w:fill="FFFFFF"/>
        <w:spacing w:after="0" w:line="240" w:lineRule="auto"/>
        <w:jc w:val="both"/>
        <w:rPr>
          <w:ins w:id="549" w:author="yaret" w:date="2023-10-30T16:53:00Z"/>
          <w:rFonts w:eastAsia="Times New Roman" w:cs="Arial"/>
          <w:szCs w:val="24"/>
          <w:lang w:eastAsia="es-MX"/>
          <w:rPrChange w:id="550" w:author="yaret" w:date="2023-10-30T16:57:00Z">
            <w:rPr>
              <w:ins w:id="551" w:author="yaret" w:date="2023-10-30T16:53:00Z"/>
              <w:lang w:eastAsia="es-MX"/>
            </w:rPr>
          </w:rPrChange>
        </w:rPr>
        <w:pPrChange w:id="552" w:author="yaret" w:date="2023-10-30T16:53:00Z">
          <w:pPr>
            <w:shd w:val="clear" w:color="auto" w:fill="FFFFFF"/>
            <w:spacing w:after="0" w:line="240" w:lineRule="auto"/>
            <w:jc w:val="both"/>
          </w:pPr>
        </w:pPrChange>
      </w:pPr>
      <w:ins w:id="553" w:author="yaret" w:date="2023-10-30T16:53:00Z">
        <w:r w:rsidRPr="00715507">
          <w:rPr>
            <w:rFonts w:eastAsia="Times New Roman" w:cs="Arial"/>
            <w:szCs w:val="24"/>
            <w:lang w:eastAsia="es-MX"/>
            <w:rPrChange w:id="554" w:author="yaret" w:date="2023-10-30T16:57:00Z">
              <w:rPr>
                <w:lang w:eastAsia="es-MX"/>
              </w:rPr>
            </w:rPrChange>
          </w:rPr>
          <w:t xml:space="preserve">Hola, Juan </w:t>
        </w:r>
      </w:ins>
      <w:r w:rsidR="00AB7A6B" w:rsidRPr="00AB7A6B">
        <w:rPr>
          <w:rFonts w:eastAsia="Times New Roman" w:cs="Arial"/>
          <w:color w:val="FF0000"/>
          <w:szCs w:val="24"/>
          <w:lang w:eastAsia="es-MX"/>
        </w:rPr>
        <w:t>¿</w:t>
      </w:r>
      <w:ins w:id="555" w:author="yaret" w:date="2023-10-30T16:53:00Z">
        <w:r w:rsidRPr="00715507">
          <w:rPr>
            <w:rFonts w:eastAsia="Times New Roman" w:cs="Arial"/>
            <w:szCs w:val="24"/>
            <w:lang w:eastAsia="es-MX"/>
            <w:rPrChange w:id="556" w:author="yaret" w:date="2023-10-30T16:57:00Z">
              <w:rPr>
                <w:lang w:eastAsia="es-MX"/>
              </w:rPr>
            </w:rPrChange>
          </w:rPr>
          <w:t>Qué tal estás</w:t>
        </w:r>
      </w:ins>
      <w:r w:rsidR="00AB7A6B" w:rsidRPr="00AB7A6B">
        <w:rPr>
          <w:rFonts w:eastAsia="Times New Roman" w:cs="Arial"/>
          <w:color w:val="FF0000"/>
          <w:szCs w:val="24"/>
          <w:lang w:eastAsia="es-MX"/>
        </w:rPr>
        <w:t>?</w:t>
      </w:r>
    </w:p>
    <w:p w:rsidR="00715507" w:rsidRPr="00715507" w:rsidRDefault="00AB7A6B">
      <w:pPr>
        <w:pStyle w:val="Prrafodelista"/>
        <w:numPr>
          <w:ilvl w:val="0"/>
          <w:numId w:val="18"/>
        </w:numPr>
        <w:shd w:val="clear" w:color="auto" w:fill="FFFFFF"/>
        <w:spacing w:after="0" w:line="240" w:lineRule="auto"/>
        <w:jc w:val="both"/>
        <w:rPr>
          <w:ins w:id="557" w:author="yaret" w:date="2023-10-30T16:53:00Z"/>
          <w:rFonts w:eastAsia="Times New Roman" w:cs="Arial"/>
          <w:szCs w:val="24"/>
          <w:lang w:eastAsia="es-MX"/>
          <w:rPrChange w:id="558" w:author="yaret" w:date="2023-10-30T16:57:00Z">
            <w:rPr>
              <w:ins w:id="559" w:author="yaret" w:date="2023-10-30T16:53:00Z"/>
              <w:lang w:eastAsia="es-MX"/>
            </w:rPr>
          </w:rPrChange>
        </w:rPr>
        <w:pPrChange w:id="560" w:author="yaret" w:date="2023-10-30T16:53:00Z">
          <w:pPr>
            <w:shd w:val="clear" w:color="auto" w:fill="FFFFFF"/>
            <w:spacing w:after="0" w:line="240" w:lineRule="auto"/>
            <w:jc w:val="both"/>
          </w:pPr>
        </w:pPrChange>
      </w:pPr>
      <w:r>
        <w:rPr>
          <w:rFonts w:eastAsia="Times New Roman" w:cs="Arial"/>
          <w:color w:val="FF0000"/>
          <w:szCs w:val="24"/>
          <w:lang w:eastAsia="es-MX"/>
        </w:rPr>
        <w:t>¡</w:t>
      </w:r>
      <w:ins w:id="561" w:author="yaret" w:date="2023-10-30T16:53:00Z">
        <w:r w:rsidR="00715507" w:rsidRPr="00715507">
          <w:rPr>
            <w:rFonts w:eastAsia="Times New Roman" w:cs="Arial"/>
            <w:szCs w:val="24"/>
            <w:lang w:eastAsia="es-MX"/>
            <w:rPrChange w:id="562" w:author="yaret" w:date="2023-10-30T16:57:00Z">
              <w:rPr>
                <w:lang w:eastAsia="es-MX"/>
              </w:rPr>
            </w:rPrChange>
          </w:rPr>
          <w:t>Qué magnífico</w:t>
        </w:r>
      </w:ins>
      <w:r>
        <w:rPr>
          <w:rFonts w:eastAsia="Times New Roman" w:cs="Arial"/>
          <w:color w:val="FF0000"/>
          <w:szCs w:val="24"/>
          <w:lang w:eastAsia="es-MX"/>
        </w:rPr>
        <w:t>!</w:t>
      </w:r>
      <w:r w:rsidRPr="00AB7A6B">
        <w:rPr>
          <w:rFonts w:eastAsia="Times New Roman" w:cs="Arial"/>
          <w:color w:val="FF0000"/>
          <w:szCs w:val="24"/>
          <w:lang w:eastAsia="es-MX"/>
        </w:rPr>
        <w:t>¡</w:t>
      </w:r>
      <w:ins w:id="563" w:author="yaret" w:date="2023-10-30T16:53:00Z">
        <w:r w:rsidR="00715507" w:rsidRPr="00AB7A6B">
          <w:rPr>
            <w:rFonts w:eastAsia="Times New Roman" w:cs="Arial"/>
            <w:color w:val="FF0000"/>
            <w:szCs w:val="24"/>
            <w:lang w:eastAsia="es-MX"/>
            <w:rPrChange w:id="564" w:author="yaret" w:date="2023-10-30T16:57:00Z">
              <w:rPr>
                <w:lang w:eastAsia="es-MX"/>
              </w:rPr>
            </w:rPrChange>
          </w:rPr>
          <w:t xml:space="preserve"> </w:t>
        </w:r>
        <w:r w:rsidR="00715507" w:rsidRPr="00715507">
          <w:rPr>
            <w:rFonts w:eastAsia="Times New Roman" w:cs="Arial"/>
            <w:szCs w:val="24"/>
            <w:lang w:eastAsia="es-MX"/>
            <w:rPrChange w:id="565" w:author="yaret" w:date="2023-10-30T16:57:00Z">
              <w:rPr>
                <w:lang w:eastAsia="es-MX"/>
              </w:rPr>
            </w:rPrChange>
          </w:rPr>
          <w:t>qué extraordinariamente bello aprecia el paisaje</w:t>
        </w:r>
      </w:ins>
      <w:r>
        <w:rPr>
          <w:rFonts w:eastAsia="Times New Roman" w:cs="Arial"/>
          <w:color w:val="FF0000"/>
          <w:szCs w:val="24"/>
          <w:lang w:eastAsia="es-MX"/>
        </w:rPr>
        <w:t>!</w:t>
      </w:r>
    </w:p>
    <w:p w:rsidR="00715507" w:rsidRPr="00715507" w:rsidRDefault="00715507">
      <w:pPr>
        <w:pStyle w:val="Prrafodelista"/>
        <w:numPr>
          <w:ilvl w:val="0"/>
          <w:numId w:val="18"/>
        </w:numPr>
        <w:shd w:val="clear" w:color="auto" w:fill="FFFFFF"/>
        <w:spacing w:after="0" w:line="240" w:lineRule="auto"/>
        <w:jc w:val="both"/>
        <w:rPr>
          <w:ins w:id="566" w:author="yaret" w:date="2023-10-30T16:53:00Z"/>
          <w:rFonts w:eastAsia="Times New Roman" w:cs="Arial"/>
          <w:szCs w:val="24"/>
          <w:lang w:eastAsia="es-MX"/>
          <w:rPrChange w:id="567" w:author="yaret" w:date="2023-10-30T16:57:00Z">
            <w:rPr>
              <w:ins w:id="568" w:author="yaret" w:date="2023-10-30T16:53:00Z"/>
              <w:lang w:eastAsia="es-MX"/>
            </w:rPr>
          </w:rPrChange>
        </w:rPr>
        <w:pPrChange w:id="569" w:author="yaret" w:date="2023-10-30T16:53:00Z">
          <w:pPr>
            <w:shd w:val="clear" w:color="auto" w:fill="FFFFFF"/>
            <w:spacing w:after="0" w:line="240" w:lineRule="auto"/>
            <w:jc w:val="both"/>
          </w:pPr>
        </w:pPrChange>
      </w:pPr>
      <w:ins w:id="570" w:author="yaret" w:date="2023-10-30T16:53:00Z">
        <w:r w:rsidRPr="00715507">
          <w:rPr>
            <w:rFonts w:eastAsia="Times New Roman" w:cs="Arial"/>
            <w:szCs w:val="24"/>
            <w:lang w:eastAsia="es-MX"/>
            <w:rPrChange w:id="571" w:author="yaret" w:date="2023-10-30T16:57:00Z">
              <w:rPr>
                <w:lang w:eastAsia="es-MX"/>
              </w:rPr>
            </w:rPrChange>
          </w:rPr>
          <w:t xml:space="preserve">Contesta: </w:t>
        </w:r>
      </w:ins>
      <w:r w:rsidR="00AB7A6B" w:rsidRPr="00AB7A6B">
        <w:rPr>
          <w:rFonts w:eastAsia="Times New Roman" w:cs="Arial"/>
          <w:color w:val="FF0000"/>
          <w:szCs w:val="24"/>
          <w:lang w:eastAsia="es-MX"/>
        </w:rPr>
        <w:t>¿</w:t>
      </w:r>
      <w:r w:rsidR="00AB7A6B" w:rsidRPr="00715507">
        <w:rPr>
          <w:rFonts w:eastAsia="Times New Roman" w:cs="Arial"/>
          <w:szCs w:val="24"/>
          <w:lang w:eastAsia="es-MX"/>
        </w:rPr>
        <w:t>A qué hora llegarás esta noche</w:t>
      </w:r>
      <w:r w:rsidR="00AB7A6B" w:rsidRPr="00AB7A6B">
        <w:rPr>
          <w:rFonts w:eastAsia="Times New Roman" w:cs="Arial"/>
          <w:color w:val="FF0000"/>
          <w:szCs w:val="24"/>
          <w:lang w:eastAsia="es-MX"/>
        </w:rPr>
        <w:t>? ¿</w:t>
      </w:r>
      <w:r w:rsidR="00AB7A6B" w:rsidRPr="00715507">
        <w:rPr>
          <w:rFonts w:eastAsia="Times New Roman" w:cs="Arial"/>
          <w:szCs w:val="24"/>
          <w:lang w:eastAsia="es-MX"/>
        </w:rPr>
        <w:t>Dime en qué tren llegarás</w:t>
      </w:r>
      <w:r w:rsidR="00AB7A6B" w:rsidRPr="00AB7A6B">
        <w:rPr>
          <w:rFonts w:eastAsia="Times New Roman" w:cs="Arial"/>
          <w:color w:val="FF0000"/>
          <w:szCs w:val="24"/>
          <w:lang w:eastAsia="es-MX"/>
        </w:rPr>
        <w:t>?</w:t>
      </w:r>
    </w:p>
    <w:p w:rsidR="00715507" w:rsidRPr="00715507" w:rsidRDefault="00715507">
      <w:pPr>
        <w:pStyle w:val="Prrafodelista"/>
        <w:numPr>
          <w:ilvl w:val="0"/>
          <w:numId w:val="18"/>
        </w:numPr>
        <w:shd w:val="clear" w:color="auto" w:fill="FFFFFF"/>
        <w:spacing w:after="0" w:line="240" w:lineRule="auto"/>
        <w:jc w:val="both"/>
        <w:rPr>
          <w:ins w:id="572" w:author="yaret" w:date="2023-10-30T16:53:00Z"/>
          <w:rFonts w:eastAsia="Times New Roman" w:cs="Arial"/>
          <w:szCs w:val="24"/>
          <w:lang w:eastAsia="es-MX"/>
          <w:rPrChange w:id="573" w:author="yaret" w:date="2023-10-30T16:57:00Z">
            <w:rPr>
              <w:ins w:id="574" w:author="yaret" w:date="2023-10-30T16:53:00Z"/>
              <w:lang w:eastAsia="es-MX"/>
            </w:rPr>
          </w:rPrChange>
        </w:rPr>
        <w:pPrChange w:id="575" w:author="yaret" w:date="2023-10-30T16:53:00Z">
          <w:pPr>
            <w:shd w:val="clear" w:color="auto" w:fill="FFFFFF"/>
            <w:spacing w:after="0" w:line="240" w:lineRule="auto"/>
            <w:jc w:val="both"/>
          </w:pPr>
        </w:pPrChange>
      </w:pPr>
      <w:ins w:id="576" w:author="yaret" w:date="2023-10-30T16:53:00Z">
        <w:r w:rsidRPr="00715507">
          <w:rPr>
            <w:rFonts w:eastAsia="Times New Roman" w:cs="Arial"/>
            <w:szCs w:val="24"/>
            <w:lang w:eastAsia="es-MX"/>
            <w:rPrChange w:id="577" w:author="yaret" w:date="2023-10-30T16:57:00Z">
              <w:rPr>
                <w:lang w:eastAsia="es-MX"/>
              </w:rPr>
            </w:rPrChange>
          </w:rPr>
          <w:t xml:space="preserve">Cuando lleguen las vacaciones, </w:t>
        </w:r>
      </w:ins>
      <w:r w:rsidR="00AB7A6B">
        <w:rPr>
          <w:rFonts w:eastAsia="Times New Roman" w:cs="Arial"/>
          <w:color w:val="FF0000"/>
          <w:szCs w:val="24"/>
          <w:lang w:eastAsia="es-MX"/>
        </w:rPr>
        <w:t>¡</w:t>
      </w:r>
      <w:ins w:id="578" w:author="yaret" w:date="2023-10-30T16:53:00Z">
        <w:r w:rsidRPr="00715507">
          <w:rPr>
            <w:rFonts w:eastAsia="Times New Roman" w:cs="Arial"/>
            <w:szCs w:val="24"/>
            <w:lang w:eastAsia="es-MX"/>
            <w:rPrChange w:id="579" w:author="yaret" w:date="2023-10-30T16:57:00Z">
              <w:rPr>
                <w:lang w:eastAsia="es-MX"/>
              </w:rPr>
            </w:rPrChange>
          </w:rPr>
          <w:t>qué bien lo pasaremos en la playa</w:t>
        </w:r>
      </w:ins>
      <w:r w:rsidR="00AB7A6B">
        <w:rPr>
          <w:rFonts w:eastAsia="Times New Roman" w:cs="Arial"/>
          <w:color w:val="FF0000"/>
          <w:szCs w:val="24"/>
          <w:lang w:eastAsia="es-MX"/>
        </w:rPr>
        <w:t>!</w:t>
      </w:r>
    </w:p>
    <w:p w:rsidR="00715507" w:rsidRPr="00715507" w:rsidRDefault="00715507" w:rsidP="0043396E">
      <w:pPr>
        <w:shd w:val="clear" w:color="auto" w:fill="FFFFFF"/>
        <w:spacing w:after="0" w:line="240" w:lineRule="auto"/>
        <w:jc w:val="both"/>
        <w:rPr>
          <w:ins w:id="580" w:author="yaret" w:date="2023-10-30T16:53:00Z"/>
          <w:rFonts w:eastAsia="Times New Roman" w:cs="Arial"/>
          <w:szCs w:val="24"/>
          <w:lang w:eastAsia="es-MX"/>
          <w:rPrChange w:id="581" w:author="yaret" w:date="2023-10-30T16:57:00Z">
            <w:rPr>
              <w:ins w:id="582" w:author="yaret" w:date="2023-10-30T16:53:00Z"/>
              <w:rFonts w:eastAsia="Times New Roman" w:cs="Arial"/>
              <w:color w:val="222222"/>
              <w:szCs w:val="24"/>
              <w:lang w:eastAsia="es-MX"/>
            </w:rPr>
          </w:rPrChange>
        </w:rPr>
      </w:pPr>
    </w:p>
    <w:p w:rsidR="00715507" w:rsidRPr="00715507" w:rsidRDefault="00715507">
      <w:pPr>
        <w:shd w:val="clear" w:color="auto" w:fill="FFFFFF"/>
        <w:spacing w:after="0" w:line="240" w:lineRule="auto"/>
        <w:jc w:val="both"/>
        <w:rPr>
          <w:ins w:id="583" w:author="yaret" w:date="2023-10-30T16:53:00Z"/>
          <w:rFonts w:eastAsia="Times New Roman" w:cs="Arial"/>
          <w:szCs w:val="24"/>
          <w:lang w:eastAsia="es-MX"/>
          <w:rPrChange w:id="584" w:author="yaret" w:date="2023-10-30T16:57:00Z">
            <w:rPr>
              <w:ins w:id="585" w:author="yaret" w:date="2023-10-30T16:53:00Z"/>
              <w:rFonts w:eastAsia="Times New Roman" w:cs="Arial"/>
              <w:color w:val="222222"/>
              <w:szCs w:val="24"/>
              <w:lang w:eastAsia="es-MX"/>
            </w:rPr>
          </w:rPrChange>
        </w:rPr>
      </w:pPr>
      <w:ins w:id="586" w:author="yaret" w:date="2023-10-30T16:53:00Z">
        <w:r w:rsidRPr="00715507">
          <w:rPr>
            <w:rFonts w:eastAsia="Times New Roman" w:cs="Arial"/>
            <w:szCs w:val="24"/>
            <w:lang w:eastAsia="es-MX"/>
            <w:rPrChange w:id="587" w:author="yaret" w:date="2023-10-30T16:57:00Z">
              <w:rPr>
                <w:rFonts w:eastAsia="Times New Roman" w:cs="Arial"/>
                <w:color w:val="222222"/>
                <w:szCs w:val="24"/>
                <w:lang w:eastAsia="es-MX"/>
              </w:rPr>
            </w:rPrChange>
          </w:rPr>
          <w:t>B</w:t>
        </w:r>
      </w:ins>
    </w:p>
    <w:p w:rsidR="00715507" w:rsidRPr="00715507" w:rsidRDefault="00715507">
      <w:pPr>
        <w:shd w:val="clear" w:color="auto" w:fill="FFFFFF"/>
        <w:spacing w:after="0" w:line="240" w:lineRule="auto"/>
        <w:jc w:val="both"/>
        <w:rPr>
          <w:ins w:id="588" w:author="yaret" w:date="2023-10-30T16:53:00Z"/>
          <w:rFonts w:eastAsia="Times New Roman" w:cs="Arial"/>
          <w:szCs w:val="24"/>
          <w:lang w:eastAsia="es-MX"/>
          <w:rPrChange w:id="589" w:author="yaret" w:date="2023-10-30T16:57:00Z">
            <w:rPr>
              <w:ins w:id="590" w:author="yaret" w:date="2023-10-30T16:53:00Z"/>
              <w:rFonts w:eastAsia="Times New Roman" w:cs="Arial"/>
              <w:color w:val="222222"/>
              <w:szCs w:val="24"/>
              <w:lang w:eastAsia="es-MX"/>
            </w:rPr>
          </w:rPrChange>
        </w:rPr>
      </w:pPr>
    </w:p>
    <w:p w:rsidR="00715507" w:rsidRPr="00715507" w:rsidRDefault="00715507">
      <w:pPr>
        <w:pStyle w:val="Prrafodelista"/>
        <w:numPr>
          <w:ilvl w:val="0"/>
          <w:numId w:val="19"/>
        </w:numPr>
        <w:shd w:val="clear" w:color="auto" w:fill="FFFFFF"/>
        <w:spacing w:after="0" w:line="240" w:lineRule="auto"/>
        <w:jc w:val="both"/>
        <w:rPr>
          <w:ins w:id="591" w:author="yaret" w:date="2023-10-30T16:53:00Z"/>
          <w:rFonts w:eastAsia="Times New Roman" w:cs="Arial"/>
          <w:szCs w:val="24"/>
          <w:lang w:eastAsia="es-MX"/>
          <w:rPrChange w:id="592" w:author="yaret" w:date="2023-10-30T16:57:00Z">
            <w:rPr>
              <w:ins w:id="593" w:author="yaret" w:date="2023-10-30T16:53:00Z"/>
              <w:lang w:eastAsia="es-MX"/>
            </w:rPr>
          </w:rPrChange>
        </w:rPr>
        <w:pPrChange w:id="594" w:author="yaret" w:date="2023-10-30T16:54:00Z">
          <w:pPr>
            <w:shd w:val="clear" w:color="auto" w:fill="FFFFFF"/>
            <w:spacing w:after="0" w:line="240" w:lineRule="auto"/>
            <w:jc w:val="both"/>
          </w:pPr>
        </w:pPrChange>
      </w:pPr>
      <w:ins w:id="595" w:author="yaret" w:date="2023-10-30T16:53:00Z">
        <w:r w:rsidRPr="00715507">
          <w:rPr>
            <w:rFonts w:eastAsia="Times New Roman" w:cs="Arial"/>
            <w:szCs w:val="24"/>
            <w:lang w:eastAsia="es-MX"/>
            <w:rPrChange w:id="596" w:author="yaret" w:date="2023-10-30T16:57:00Z">
              <w:rPr>
                <w:lang w:eastAsia="es-MX"/>
              </w:rPr>
            </w:rPrChange>
          </w:rPr>
          <w:t xml:space="preserve">Después de mirarnos fijamente, pregunto: </w:t>
        </w:r>
      </w:ins>
      <w:r w:rsidR="00AB7A6B">
        <w:rPr>
          <w:rFonts w:eastAsia="Times New Roman" w:cs="Arial"/>
          <w:color w:val="FF0000"/>
          <w:szCs w:val="24"/>
          <w:lang w:eastAsia="es-MX"/>
        </w:rPr>
        <w:t>¿</w:t>
      </w:r>
      <w:ins w:id="597" w:author="yaret" w:date="2023-10-30T16:53:00Z">
        <w:r w:rsidRPr="00715507">
          <w:rPr>
            <w:rFonts w:eastAsia="Times New Roman" w:cs="Arial"/>
            <w:szCs w:val="24"/>
            <w:lang w:eastAsia="es-MX"/>
            <w:rPrChange w:id="598" w:author="yaret" w:date="2023-10-30T16:57:00Z">
              <w:rPr>
                <w:lang w:eastAsia="es-MX"/>
              </w:rPr>
            </w:rPrChange>
          </w:rPr>
          <w:t xml:space="preserve">A qué </w:t>
        </w:r>
      </w:ins>
      <w:r w:rsidR="00AB7A6B" w:rsidRPr="00715507">
        <w:rPr>
          <w:rFonts w:eastAsia="Times New Roman" w:cs="Arial"/>
          <w:szCs w:val="24"/>
          <w:lang w:eastAsia="es-MX"/>
        </w:rPr>
        <w:t>viniste</w:t>
      </w:r>
      <w:r w:rsidR="00AB7A6B" w:rsidRPr="00AB7A6B">
        <w:rPr>
          <w:rFonts w:eastAsia="Times New Roman" w:cs="Arial"/>
          <w:color w:val="FF0000"/>
          <w:szCs w:val="24"/>
          <w:lang w:eastAsia="es-MX"/>
        </w:rPr>
        <w:t>?</w:t>
      </w:r>
    </w:p>
    <w:p w:rsidR="00715507" w:rsidRPr="00715507" w:rsidRDefault="00AB7A6B">
      <w:pPr>
        <w:pStyle w:val="Prrafodelista"/>
        <w:numPr>
          <w:ilvl w:val="0"/>
          <w:numId w:val="19"/>
        </w:numPr>
        <w:shd w:val="clear" w:color="auto" w:fill="FFFFFF"/>
        <w:spacing w:after="0" w:line="240" w:lineRule="auto"/>
        <w:jc w:val="both"/>
        <w:rPr>
          <w:ins w:id="599" w:author="yaret" w:date="2023-10-30T16:53:00Z"/>
          <w:rFonts w:eastAsia="Times New Roman" w:cs="Arial"/>
          <w:szCs w:val="24"/>
          <w:lang w:eastAsia="es-MX"/>
          <w:rPrChange w:id="600" w:author="yaret" w:date="2023-10-30T16:57:00Z">
            <w:rPr>
              <w:ins w:id="601" w:author="yaret" w:date="2023-10-30T16:53:00Z"/>
              <w:lang w:eastAsia="es-MX"/>
            </w:rPr>
          </w:rPrChange>
        </w:rPr>
        <w:pPrChange w:id="602" w:author="yaret" w:date="2023-10-30T16:54:00Z">
          <w:pPr>
            <w:shd w:val="clear" w:color="auto" w:fill="FFFFFF"/>
            <w:spacing w:after="0" w:line="240" w:lineRule="auto"/>
            <w:jc w:val="both"/>
          </w:pPr>
        </w:pPrChange>
      </w:pPr>
      <w:r>
        <w:rPr>
          <w:rFonts w:eastAsia="Times New Roman" w:cs="Arial"/>
          <w:color w:val="FF0000"/>
          <w:szCs w:val="24"/>
          <w:lang w:eastAsia="es-MX"/>
        </w:rPr>
        <w:t>¿</w:t>
      </w:r>
      <w:ins w:id="603" w:author="yaret" w:date="2023-10-30T16:53:00Z">
        <w:r w:rsidR="00715507" w:rsidRPr="00715507">
          <w:rPr>
            <w:rFonts w:eastAsia="Times New Roman" w:cs="Arial"/>
            <w:szCs w:val="24"/>
            <w:lang w:eastAsia="es-MX"/>
            <w:rPrChange w:id="604" w:author="yaret" w:date="2023-10-30T16:57:00Z">
              <w:rPr>
                <w:lang w:eastAsia="es-MX"/>
              </w:rPr>
            </w:rPrChange>
          </w:rPr>
          <w:t>Cómo te gusta el asado</w:t>
        </w:r>
      </w:ins>
      <w:r>
        <w:rPr>
          <w:rFonts w:eastAsia="Times New Roman" w:cs="Arial"/>
          <w:color w:val="FF0000"/>
          <w:szCs w:val="24"/>
          <w:lang w:eastAsia="es-MX"/>
        </w:rPr>
        <w:t>?</w:t>
      </w:r>
    </w:p>
    <w:p w:rsidR="00715507" w:rsidRPr="00715507" w:rsidRDefault="00715507">
      <w:pPr>
        <w:pStyle w:val="Prrafodelista"/>
        <w:numPr>
          <w:ilvl w:val="0"/>
          <w:numId w:val="19"/>
        </w:numPr>
        <w:shd w:val="clear" w:color="auto" w:fill="FFFFFF"/>
        <w:spacing w:after="0" w:line="240" w:lineRule="auto"/>
        <w:jc w:val="both"/>
        <w:rPr>
          <w:ins w:id="605" w:author="yaret" w:date="2023-10-30T16:53:00Z"/>
          <w:rFonts w:eastAsia="Times New Roman" w:cs="Arial"/>
          <w:szCs w:val="24"/>
          <w:lang w:eastAsia="es-MX"/>
          <w:rPrChange w:id="606" w:author="yaret" w:date="2023-10-30T16:57:00Z">
            <w:rPr>
              <w:ins w:id="607" w:author="yaret" w:date="2023-10-30T16:53:00Z"/>
              <w:lang w:eastAsia="es-MX"/>
            </w:rPr>
          </w:rPrChange>
        </w:rPr>
        <w:pPrChange w:id="608" w:author="yaret" w:date="2023-10-30T16:54:00Z">
          <w:pPr>
            <w:shd w:val="clear" w:color="auto" w:fill="FFFFFF"/>
            <w:spacing w:after="0" w:line="240" w:lineRule="auto"/>
            <w:jc w:val="both"/>
          </w:pPr>
        </w:pPrChange>
      </w:pPr>
      <w:ins w:id="609" w:author="yaret" w:date="2023-10-30T16:53:00Z">
        <w:r w:rsidRPr="00715507">
          <w:rPr>
            <w:rFonts w:eastAsia="Times New Roman" w:cs="Arial"/>
            <w:szCs w:val="24"/>
            <w:lang w:eastAsia="es-MX"/>
            <w:rPrChange w:id="610" w:author="yaret" w:date="2023-10-30T16:57:00Z">
              <w:rPr>
                <w:lang w:eastAsia="es-MX"/>
              </w:rPr>
            </w:rPrChange>
          </w:rPr>
          <w:t xml:space="preserve">Salimos del cine y </w:t>
        </w:r>
      </w:ins>
      <w:r w:rsidR="00AB7A6B" w:rsidRPr="00AB7A6B">
        <w:rPr>
          <w:rFonts w:eastAsia="Times New Roman" w:cs="Arial"/>
          <w:color w:val="FF0000"/>
          <w:szCs w:val="24"/>
          <w:lang w:eastAsia="es-MX"/>
        </w:rPr>
        <w:t>¡</w:t>
      </w:r>
      <w:ins w:id="611" w:author="yaret" w:date="2023-10-30T16:53:00Z">
        <w:r w:rsidRPr="00715507">
          <w:rPr>
            <w:rFonts w:eastAsia="Times New Roman" w:cs="Arial"/>
            <w:szCs w:val="24"/>
            <w:lang w:eastAsia="es-MX"/>
            <w:rPrChange w:id="612" w:author="yaret" w:date="2023-10-30T16:57:00Z">
              <w:rPr>
                <w:lang w:eastAsia="es-MX"/>
              </w:rPr>
            </w:rPrChange>
          </w:rPr>
          <w:t>qué manera de llover</w:t>
        </w:r>
      </w:ins>
      <w:r w:rsidR="00AB7A6B" w:rsidRPr="00AB7A6B">
        <w:rPr>
          <w:rFonts w:eastAsia="Times New Roman" w:cs="Arial"/>
          <w:color w:val="FF0000"/>
          <w:szCs w:val="24"/>
          <w:lang w:eastAsia="es-MX"/>
        </w:rPr>
        <w:t>!</w:t>
      </w:r>
    </w:p>
    <w:p w:rsidR="00715507" w:rsidRPr="00715507" w:rsidRDefault="00715507">
      <w:pPr>
        <w:pStyle w:val="Prrafodelista"/>
        <w:numPr>
          <w:ilvl w:val="0"/>
          <w:numId w:val="19"/>
        </w:numPr>
        <w:shd w:val="clear" w:color="auto" w:fill="FFFFFF"/>
        <w:spacing w:after="0" w:line="240" w:lineRule="auto"/>
        <w:jc w:val="both"/>
        <w:rPr>
          <w:ins w:id="613" w:author="yaret" w:date="2023-10-30T16:53:00Z"/>
          <w:rFonts w:eastAsia="Times New Roman" w:cs="Arial"/>
          <w:szCs w:val="24"/>
          <w:lang w:eastAsia="es-MX"/>
          <w:rPrChange w:id="614" w:author="yaret" w:date="2023-10-30T16:57:00Z">
            <w:rPr>
              <w:ins w:id="615" w:author="yaret" w:date="2023-10-30T16:53:00Z"/>
              <w:lang w:eastAsia="es-MX"/>
            </w:rPr>
          </w:rPrChange>
        </w:rPr>
        <w:pPrChange w:id="616" w:author="yaret" w:date="2023-10-30T16:54:00Z">
          <w:pPr>
            <w:shd w:val="clear" w:color="auto" w:fill="FFFFFF"/>
            <w:spacing w:after="0" w:line="240" w:lineRule="auto"/>
            <w:jc w:val="both"/>
          </w:pPr>
        </w:pPrChange>
      </w:pPr>
      <w:ins w:id="617" w:author="yaret" w:date="2023-10-30T16:53:00Z">
        <w:r w:rsidRPr="00715507">
          <w:rPr>
            <w:rFonts w:eastAsia="Times New Roman" w:cs="Arial"/>
            <w:szCs w:val="24"/>
            <w:lang w:eastAsia="es-MX"/>
            <w:rPrChange w:id="618" w:author="yaret" w:date="2023-10-30T16:57:00Z">
              <w:rPr>
                <w:lang w:eastAsia="es-MX"/>
              </w:rPr>
            </w:rPrChange>
          </w:rPr>
          <w:t xml:space="preserve">Me pregunto </w:t>
        </w:r>
      </w:ins>
      <w:r w:rsidR="00AB7A6B" w:rsidRPr="00AB7A6B">
        <w:rPr>
          <w:rFonts w:eastAsia="Times New Roman" w:cs="Arial"/>
          <w:color w:val="FF0000"/>
          <w:szCs w:val="24"/>
          <w:lang w:eastAsia="es-MX"/>
        </w:rPr>
        <w:t>¿</w:t>
      </w:r>
      <w:ins w:id="619" w:author="yaret" w:date="2023-10-30T16:53:00Z">
        <w:r w:rsidRPr="00715507">
          <w:rPr>
            <w:rFonts w:eastAsia="Times New Roman" w:cs="Arial"/>
            <w:szCs w:val="24"/>
            <w:lang w:eastAsia="es-MX"/>
            <w:rPrChange w:id="620" w:author="yaret" w:date="2023-10-30T16:57:00Z">
              <w:rPr>
                <w:lang w:eastAsia="es-MX"/>
              </w:rPr>
            </w:rPrChange>
          </w:rPr>
          <w:t>qué habrá sido de ellos</w:t>
        </w:r>
      </w:ins>
      <w:r w:rsidR="00AB7A6B" w:rsidRPr="00AB7A6B">
        <w:rPr>
          <w:rFonts w:eastAsia="Times New Roman" w:cs="Arial"/>
          <w:color w:val="FF0000"/>
          <w:szCs w:val="24"/>
          <w:lang w:eastAsia="es-MX"/>
        </w:rPr>
        <w:t>?</w:t>
      </w:r>
    </w:p>
    <w:p w:rsidR="00715507" w:rsidRPr="00715507" w:rsidRDefault="00715507">
      <w:pPr>
        <w:pStyle w:val="Prrafodelista"/>
        <w:numPr>
          <w:ilvl w:val="0"/>
          <w:numId w:val="19"/>
        </w:numPr>
        <w:shd w:val="clear" w:color="auto" w:fill="FFFFFF"/>
        <w:spacing w:after="0" w:line="240" w:lineRule="auto"/>
        <w:jc w:val="both"/>
        <w:rPr>
          <w:ins w:id="621" w:author="yaret" w:date="2023-10-30T16:53:00Z"/>
          <w:rFonts w:eastAsia="Times New Roman" w:cs="Arial"/>
          <w:szCs w:val="24"/>
          <w:lang w:eastAsia="es-MX"/>
          <w:rPrChange w:id="622" w:author="yaret" w:date="2023-10-30T16:57:00Z">
            <w:rPr>
              <w:ins w:id="623" w:author="yaret" w:date="2023-10-30T16:53:00Z"/>
              <w:lang w:eastAsia="es-MX"/>
            </w:rPr>
          </w:rPrChange>
        </w:rPr>
        <w:pPrChange w:id="624" w:author="yaret" w:date="2023-10-30T16:54:00Z">
          <w:pPr>
            <w:shd w:val="clear" w:color="auto" w:fill="FFFFFF"/>
            <w:spacing w:after="0" w:line="240" w:lineRule="auto"/>
            <w:jc w:val="both"/>
          </w:pPr>
        </w:pPrChange>
      </w:pPr>
      <w:ins w:id="625" w:author="yaret" w:date="2023-10-30T16:53:00Z">
        <w:r w:rsidRPr="00715507">
          <w:rPr>
            <w:rFonts w:eastAsia="Times New Roman" w:cs="Arial"/>
            <w:szCs w:val="24"/>
            <w:lang w:eastAsia="es-MX"/>
            <w:rPrChange w:id="626" w:author="yaret" w:date="2023-10-30T16:57:00Z">
              <w:rPr>
                <w:lang w:eastAsia="es-MX"/>
              </w:rPr>
            </w:rPrChange>
          </w:rPr>
          <w:t xml:space="preserve">Al caer la noche, </w:t>
        </w:r>
      </w:ins>
      <w:r w:rsidR="00AB7A6B">
        <w:rPr>
          <w:rFonts w:eastAsia="Times New Roman" w:cs="Arial"/>
          <w:color w:val="FF0000"/>
          <w:szCs w:val="24"/>
          <w:lang w:eastAsia="es-MX"/>
        </w:rPr>
        <w:t>¡</w:t>
      </w:r>
      <w:ins w:id="627" w:author="yaret" w:date="2023-10-30T16:53:00Z">
        <w:r w:rsidRPr="00715507">
          <w:rPr>
            <w:rFonts w:eastAsia="Times New Roman" w:cs="Arial"/>
            <w:szCs w:val="24"/>
            <w:lang w:eastAsia="es-MX"/>
            <w:rPrChange w:id="628" w:author="yaret" w:date="2023-10-30T16:57:00Z">
              <w:rPr>
                <w:lang w:eastAsia="es-MX"/>
              </w:rPr>
            </w:rPrChange>
          </w:rPr>
          <w:t>qué espléndida luna se contemplaba</w:t>
        </w:r>
      </w:ins>
      <w:r w:rsidR="00AB7A6B">
        <w:rPr>
          <w:rFonts w:eastAsia="Times New Roman" w:cs="Arial"/>
          <w:color w:val="FF0000"/>
          <w:szCs w:val="24"/>
          <w:lang w:eastAsia="es-MX"/>
        </w:rPr>
        <w:t>!</w:t>
      </w:r>
    </w:p>
    <w:p w:rsidR="001853DD" w:rsidRPr="00715507" w:rsidRDefault="00715507">
      <w:pPr>
        <w:pStyle w:val="Prrafodelista"/>
        <w:numPr>
          <w:ilvl w:val="0"/>
          <w:numId w:val="19"/>
        </w:numPr>
        <w:shd w:val="clear" w:color="auto" w:fill="FFFFFF"/>
        <w:spacing w:after="0" w:line="240" w:lineRule="auto"/>
        <w:jc w:val="both"/>
        <w:rPr>
          <w:rFonts w:eastAsia="Times New Roman" w:cs="Arial"/>
          <w:szCs w:val="24"/>
          <w:lang w:eastAsia="es-MX"/>
          <w:rPrChange w:id="629" w:author="yaret" w:date="2023-10-30T16:57:00Z">
            <w:rPr>
              <w:lang w:eastAsia="es-MX"/>
            </w:rPr>
          </w:rPrChange>
        </w:rPr>
        <w:pPrChange w:id="630" w:author="yaret" w:date="2023-10-30T16:54:00Z">
          <w:pPr>
            <w:shd w:val="clear" w:color="auto" w:fill="FFFFFF"/>
            <w:spacing w:after="0" w:line="240" w:lineRule="auto"/>
            <w:jc w:val="both"/>
          </w:pPr>
        </w:pPrChange>
      </w:pPr>
      <w:ins w:id="631" w:author="yaret" w:date="2023-10-30T16:53:00Z">
        <w:r w:rsidRPr="00715507">
          <w:rPr>
            <w:rFonts w:eastAsia="Times New Roman" w:cs="Arial"/>
            <w:szCs w:val="24"/>
            <w:lang w:eastAsia="es-MX"/>
            <w:rPrChange w:id="632" w:author="yaret" w:date="2023-10-30T16:57:00Z">
              <w:rPr>
                <w:lang w:eastAsia="es-MX"/>
              </w:rPr>
            </w:rPrChange>
          </w:rPr>
          <w:t xml:space="preserve">Puede que tengas razón, pero </w:t>
        </w:r>
      </w:ins>
      <w:r w:rsidR="00AB7A6B">
        <w:rPr>
          <w:rFonts w:eastAsia="Times New Roman" w:cs="Arial"/>
          <w:color w:val="FF0000"/>
          <w:szCs w:val="24"/>
          <w:lang w:eastAsia="es-MX"/>
        </w:rPr>
        <w:t>¿</w:t>
      </w:r>
      <w:ins w:id="633" w:author="yaret" w:date="2023-10-30T16:53:00Z">
        <w:r w:rsidRPr="00715507">
          <w:rPr>
            <w:rFonts w:eastAsia="Times New Roman" w:cs="Arial"/>
            <w:szCs w:val="24"/>
            <w:lang w:eastAsia="es-MX"/>
            <w:rPrChange w:id="634" w:author="yaret" w:date="2023-10-30T16:57:00Z">
              <w:rPr>
                <w:lang w:eastAsia="es-MX"/>
              </w:rPr>
            </w:rPrChange>
          </w:rPr>
          <w:t>qué harías tú en mi lugar</w:t>
        </w:r>
      </w:ins>
      <w:r w:rsidR="00AB7A6B">
        <w:rPr>
          <w:rFonts w:eastAsia="Times New Roman" w:cs="Arial"/>
          <w:color w:val="FF0000"/>
          <w:szCs w:val="24"/>
          <w:lang w:eastAsia="es-MX"/>
        </w:rPr>
        <w:t>?</w:t>
      </w:r>
    </w:p>
    <w:p w:rsidR="006A4BD8" w:rsidRPr="00715507" w:rsidRDefault="006A4BD8">
      <w:pPr>
        <w:spacing w:line="240" w:lineRule="auto"/>
        <w:pPrChange w:id="635" w:author="yaret" w:date="2023-10-30T16:53:00Z">
          <w:pPr/>
        </w:pPrChange>
      </w:pPr>
    </w:p>
    <w:p w:rsidR="0002097B" w:rsidRPr="0001621C" w:rsidRDefault="0002097B" w:rsidP="0037779F">
      <w:pPr>
        <w:rPr>
          <w:rFonts w:eastAsiaTheme="majorEastAsia" w:cstheme="majorBidi"/>
          <w:color w:val="1F4E79" w:themeColor="accent1" w:themeShade="80"/>
          <w:sz w:val="28"/>
          <w:szCs w:val="32"/>
        </w:rPr>
      </w:pPr>
      <w:r>
        <w:br w:type="page"/>
      </w:r>
    </w:p>
    <w:p w:rsidR="0002097B" w:rsidRDefault="0002097B" w:rsidP="0002097B">
      <w:pPr>
        <w:pStyle w:val="Ttulo1"/>
      </w:pPr>
      <w:bookmarkStart w:id="636" w:name="_Toc149506525"/>
      <w:r>
        <w:lastRenderedPageBreak/>
        <w:t>7. Investigar la tipología de textos académicos como herramientas de conocimiento.</w:t>
      </w:r>
      <w:bookmarkEnd w:id="636"/>
    </w:p>
    <w:p w:rsidR="00A320FB" w:rsidRPr="00A320FB" w:rsidRDefault="00A320FB" w:rsidP="0035787B">
      <w:pPr>
        <w:spacing w:line="240" w:lineRule="auto"/>
      </w:pPr>
      <w:r w:rsidRPr="00A320FB">
        <w:t>Los textos académicos se clasifican según su tipología. Una de las características principales de estos textos es la concordancia verbal en presente.</w:t>
      </w:r>
    </w:p>
    <w:p w:rsidR="00D646C7" w:rsidRDefault="00D646C7" w:rsidP="0035787B">
      <w:pPr>
        <w:spacing w:line="240" w:lineRule="auto"/>
        <w:jc w:val="both"/>
      </w:pPr>
      <w:r>
        <w:t xml:space="preserve">La tipología de textos académicos se considera una herramienta fundamental para adquirir conocimiento en diversas disciplinas. Estos textos se caracterizan por su estructura rigurosa y su lenguaje especializado, lo que los convierte en fuentes fiables y autorizadas de información. </w:t>
      </w:r>
    </w:p>
    <w:p w:rsidR="00D646C7" w:rsidRDefault="00D646C7" w:rsidP="0035787B">
      <w:pPr>
        <w:spacing w:line="240" w:lineRule="auto"/>
        <w:jc w:val="both"/>
      </w:pPr>
      <w:r>
        <w:t xml:space="preserve">Uno de los aspectos clave en la redacción de textos académicos es la concordancia verbal en presente. Esta regla gramatical establece la relación de acuerdo entre los diferentes elementos de una oración. En este caso, los verbos deben estar en modo indicativo para garantizar una correcta comunicación y comprensión del mensaje. </w:t>
      </w:r>
    </w:p>
    <w:p w:rsidR="00D646C7" w:rsidRPr="00D646C7" w:rsidRDefault="00D646C7" w:rsidP="0035787B">
      <w:pPr>
        <w:spacing w:line="240" w:lineRule="auto"/>
        <w:jc w:val="both"/>
      </w:pPr>
      <w:r w:rsidRPr="00D646C7">
        <w:t>Las características de la tipología de los textos incluyen la concordancia verbal en presente. Esto significa que el sujeto de la oración, en este caso "los estudiantes", debe concordar con el verbo en tercera persona del plural, como "estudian".</w:t>
      </w:r>
    </w:p>
    <w:p w:rsidR="00D646C7" w:rsidRPr="009E6C52" w:rsidRDefault="00D646C7" w:rsidP="0035787B">
      <w:pPr>
        <w:spacing w:line="240" w:lineRule="auto"/>
        <w:jc w:val="both"/>
      </w:pPr>
      <w:r>
        <w:t xml:space="preserve">Es importante tener en cuenta tanto la concordancia de persona como la concordancia de modo al redactar textos académicos. Esto asegura la coherencia gramatical en la oración y permite transmitir de manera precisa y clara las ideas y conceptos. La concordancia verbal en presente es una herramienta fundamental </w:t>
      </w:r>
      <w:r w:rsidRPr="009E6C52">
        <w:t>para lograr la calidad y la efectividad en la comunicación académica.</w:t>
      </w:r>
    </w:p>
    <w:p w:rsidR="009E6C52" w:rsidRPr="009E6C52" w:rsidRDefault="009E6C52" w:rsidP="0035787B">
      <w:pPr>
        <w:spacing w:line="240" w:lineRule="auto"/>
        <w:jc w:val="both"/>
      </w:pPr>
      <w:r w:rsidRPr="009E6C52">
        <w:t>Existen diversos textos académicos de acuerdo con su finalidad, se pueden clasificar, en resumen, reseña, informe, ensayo, monografía, artículo científico o tesis, entre otros.</w:t>
      </w:r>
    </w:p>
    <w:p w:rsidR="009E6C52" w:rsidRDefault="009E6C52" w:rsidP="0035787B">
      <w:pPr>
        <w:spacing w:line="240" w:lineRule="auto"/>
        <w:jc w:val="both"/>
      </w:pPr>
      <w:r>
        <w:t>La mayoría de textos académicos incluyen los puntos a continuación.</w:t>
      </w:r>
    </w:p>
    <w:p w:rsidR="009E6C52" w:rsidRPr="009E6C52" w:rsidRDefault="009E6C52" w:rsidP="0035787B">
      <w:pPr>
        <w:pStyle w:val="Prrafodelista"/>
        <w:numPr>
          <w:ilvl w:val="0"/>
          <w:numId w:val="32"/>
        </w:numPr>
        <w:spacing w:after="0" w:line="240" w:lineRule="auto"/>
        <w:rPr>
          <w:color w:val="000000" w:themeColor="text1"/>
        </w:rPr>
      </w:pPr>
      <w:r w:rsidRPr="009E6C52">
        <w:rPr>
          <w:lang w:eastAsia="es-MX"/>
        </w:rPr>
        <w:t>.</w:t>
      </w:r>
      <w:r w:rsidRPr="009E6C52">
        <w:rPr>
          <w:color w:val="000000" w:themeColor="text1"/>
        </w:rPr>
        <w:t xml:space="preserve"> Introducción</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Fundamentación</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Área de investigación</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Problema</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Objetivos</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Desarrollo</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Cierre</w:t>
      </w:r>
    </w:p>
    <w:p w:rsidR="009E6C52" w:rsidRPr="009E6C52" w:rsidRDefault="009E6C52" w:rsidP="0035787B">
      <w:pPr>
        <w:pStyle w:val="Prrafodelista"/>
        <w:numPr>
          <w:ilvl w:val="0"/>
          <w:numId w:val="32"/>
        </w:numPr>
        <w:spacing w:after="0" w:line="240" w:lineRule="auto"/>
        <w:rPr>
          <w:color w:val="000000" w:themeColor="text1"/>
        </w:rPr>
      </w:pPr>
      <w:r w:rsidRPr="009E6C52">
        <w:rPr>
          <w:color w:val="000000" w:themeColor="text1"/>
        </w:rPr>
        <w:t>-. Bibliografía</w:t>
      </w:r>
    </w:p>
    <w:p w:rsidR="009E6C52" w:rsidRDefault="009E6C52" w:rsidP="0035787B">
      <w:pPr>
        <w:pStyle w:val="Prrafodelista"/>
        <w:numPr>
          <w:ilvl w:val="0"/>
          <w:numId w:val="32"/>
        </w:numPr>
        <w:spacing w:after="0" w:line="240" w:lineRule="auto"/>
        <w:rPr>
          <w:color w:val="000000" w:themeColor="text1"/>
        </w:rPr>
      </w:pPr>
      <w:r w:rsidRPr="009E6C52">
        <w:rPr>
          <w:color w:val="000000" w:themeColor="text1"/>
        </w:rPr>
        <w:t>-. Anexos</w:t>
      </w:r>
    </w:p>
    <w:p w:rsidR="0002097B" w:rsidRPr="009E6C52" w:rsidRDefault="0002097B" w:rsidP="009E6C52">
      <w:pPr>
        <w:spacing w:after="0" w:line="240" w:lineRule="auto"/>
        <w:rPr>
          <w:color w:val="000000" w:themeColor="text1"/>
        </w:rPr>
      </w:pPr>
      <w:r>
        <w:br w:type="page"/>
      </w:r>
    </w:p>
    <w:p w:rsidR="00583687" w:rsidRDefault="0002097B" w:rsidP="0002097B">
      <w:pPr>
        <w:pStyle w:val="Ttulo1"/>
      </w:pPr>
      <w:bookmarkStart w:id="637" w:name="_Toc149506526"/>
      <w:r>
        <w:lastRenderedPageBreak/>
        <w:t>8. Elaborar un examen para el Tema II, con 10 reactivos (sesión para relacionar, sección de preguntas con respuesta cerrada/ abierta) Contestar examen.</w:t>
      </w:r>
      <w:bookmarkEnd w:id="637"/>
    </w:p>
    <w:tbl>
      <w:tblPr>
        <w:tblStyle w:val="Tablaconcuadrcula"/>
        <w:tblpPr w:leftFromText="141" w:rightFromText="141" w:vertAnchor="page" w:horzAnchor="page" w:tblpX="1106" w:tblpY="3132"/>
        <w:tblW w:w="0" w:type="auto"/>
        <w:tblLook w:val="04A0" w:firstRow="1" w:lastRow="0" w:firstColumn="1" w:lastColumn="0" w:noHBand="0" w:noVBand="1"/>
      </w:tblPr>
      <w:tblGrid>
        <w:gridCol w:w="819"/>
      </w:tblGrid>
      <w:tr w:rsidR="00393C0E" w:rsidTr="00A320FB">
        <w:trPr>
          <w:trHeight w:val="658"/>
        </w:trPr>
        <w:tc>
          <w:tcPr>
            <w:tcW w:w="819" w:type="dxa"/>
            <w:vAlign w:val="center"/>
          </w:tcPr>
          <w:p w:rsidR="00393C0E" w:rsidRDefault="00A320FB" w:rsidP="00A320FB">
            <w:pPr>
              <w:jc w:val="center"/>
            </w:pPr>
            <w:r>
              <w:t>1</w:t>
            </w:r>
          </w:p>
        </w:tc>
      </w:tr>
      <w:tr w:rsidR="00393C0E" w:rsidTr="00A320FB">
        <w:trPr>
          <w:trHeight w:val="658"/>
        </w:trPr>
        <w:tc>
          <w:tcPr>
            <w:tcW w:w="819" w:type="dxa"/>
            <w:vAlign w:val="center"/>
          </w:tcPr>
          <w:p w:rsidR="00393C0E" w:rsidRDefault="00A320FB" w:rsidP="00A320FB">
            <w:pPr>
              <w:jc w:val="center"/>
            </w:pPr>
            <w:r>
              <w:t>2</w:t>
            </w:r>
          </w:p>
        </w:tc>
      </w:tr>
      <w:tr w:rsidR="00393C0E" w:rsidTr="00A320FB">
        <w:trPr>
          <w:trHeight w:val="658"/>
        </w:trPr>
        <w:tc>
          <w:tcPr>
            <w:tcW w:w="819" w:type="dxa"/>
            <w:vAlign w:val="center"/>
          </w:tcPr>
          <w:p w:rsidR="00393C0E" w:rsidRDefault="00A320FB" w:rsidP="00A320FB">
            <w:pPr>
              <w:jc w:val="center"/>
            </w:pPr>
            <w:r>
              <w:t>3</w:t>
            </w:r>
          </w:p>
        </w:tc>
      </w:tr>
      <w:tr w:rsidR="00393C0E" w:rsidTr="00A320FB">
        <w:trPr>
          <w:trHeight w:val="658"/>
        </w:trPr>
        <w:tc>
          <w:tcPr>
            <w:tcW w:w="819" w:type="dxa"/>
            <w:vAlign w:val="center"/>
          </w:tcPr>
          <w:p w:rsidR="00393C0E" w:rsidRDefault="00A320FB" w:rsidP="00A320FB">
            <w:pPr>
              <w:jc w:val="center"/>
            </w:pPr>
            <w:r>
              <w:t>4</w:t>
            </w:r>
          </w:p>
        </w:tc>
      </w:tr>
      <w:tr w:rsidR="00393C0E" w:rsidTr="00A320FB">
        <w:trPr>
          <w:trHeight w:val="658"/>
        </w:trPr>
        <w:tc>
          <w:tcPr>
            <w:tcW w:w="819" w:type="dxa"/>
            <w:vAlign w:val="center"/>
          </w:tcPr>
          <w:p w:rsidR="00393C0E" w:rsidRDefault="00A320FB" w:rsidP="00A320FB">
            <w:pPr>
              <w:jc w:val="center"/>
            </w:pPr>
            <w:r>
              <w:t>5</w:t>
            </w:r>
          </w:p>
        </w:tc>
      </w:tr>
    </w:tbl>
    <w:tbl>
      <w:tblPr>
        <w:tblStyle w:val="Tablaconcuadrcula"/>
        <w:tblpPr w:leftFromText="141" w:rightFromText="141" w:vertAnchor="text" w:horzAnchor="page" w:tblpX="4891" w:tblpY="691"/>
        <w:tblW w:w="0" w:type="auto"/>
        <w:tblLook w:val="04A0" w:firstRow="1" w:lastRow="0" w:firstColumn="1" w:lastColumn="0" w:noHBand="0" w:noVBand="1"/>
      </w:tblPr>
      <w:tblGrid>
        <w:gridCol w:w="786"/>
      </w:tblGrid>
      <w:tr w:rsidR="00E953E9" w:rsidTr="00A320FB">
        <w:trPr>
          <w:trHeight w:val="654"/>
        </w:trPr>
        <w:tc>
          <w:tcPr>
            <w:tcW w:w="786" w:type="dxa"/>
            <w:vAlign w:val="center"/>
          </w:tcPr>
          <w:p w:rsidR="00E953E9" w:rsidRPr="00A320FB" w:rsidRDefault="00A320FB" w:rsidP="00A320FB">
            <w:pPr>
              <w:jc w:val="center"/>
              <w:rPr>
                <w:color w:val="ED7D31" w:themeColor="accent2"/>
              </w:rPr>
            </w:pPr>
            <w:r w:rsidRPr="00A320FB">
              <w:rPr>
                <w:color w:val="ED7D31" w:themeColor="accent2"/>
              </w:rPr>
              <w:t>4</w:t>
            </w:r>
          </w:p>
        </w:tc>
      </w:tr>
      <w:tr w:rsidR="00E953E9" w:rsidTr="00A320FB">
        <w:trPr>
          <w:trHeight w:val="654"/>
        </w:trPr>
        <w:tc>
          <w:tcPr>
            <w:tcW w:w="786" w:type="dxa"/>
            <w:vAlign w:val="center"/>
          </w:tcPr>
          <w:p w:rsidR="00E953E9" w:rsidRPr="00A320FB" w:rsidRDefault="00A320FB" w:rsidP="00A320FB">
            <w:pPr>
              <w:jc w:val="center"/>
              <w:rPr>
                <w:color w:val="ED7D31" w:themeColor="accent2"/>
              </w:rPr>
            </w:pPr>
            <w:r w:rsidRPr="00A320FB">
              <w:rPr>
                <w:color w:val="ED7D31" w:themeColor="accent2"/>
              </w:rPr>
              <w:t>5</w:t>
            </w:r>
          </w:p>
        </w:tc>
      </w:tr>
      <w:tr w:rsidR="00E953E9" w:rsidTr="00A320FB">
        <w:trPr>
          <w:trHeight w:val="654"/>
        </w:trPr>
        <w:tc>
          <w:tcPr>
            <w:tcW w:w="786" w:type="dxa"/>
            <w:vAlign w:val="center"/>
          </w:tcPr>
          <w:p w:rsidR="00E953E9" w:rsidRPr="00A320FB" w:rsidRDefault="00A320FB" w:rsidP="00A320FB">
            <w:pPr>
              <w:jc w:val="center"/>
              <w:rPr>
                <w:color w:val="ED7D31" w:themeColor="accent2"/>
              </w:rPr>
            </w:pPr>
            <w:r w:rsidRPr="00A320FB">
              <w:rPr>
                <w:color w:val="ED7D31" w:themeColor="accent2"/>
              </w:rPr>
              <w:t>2</w:t>
            </w:r>
          </w:p>
        </w:tc>
      </w:tr>
      <w:tr w:rsidR="00E953E9" w:rsidTr="00A320FB">
        <w:trPr>
          <w:trHeight w:val="654"/>
        </w:trPr>
        <w:tc>
          <w:tcPr>
            <w:tcW w:w="786" w:type="dxa"/>
            <w:vAlign w:val="center"/>
          </w:tcPr>
          <w:p w:rsidR="00E953E9" w:rsidRPr="00A320FB" w:rsidRDefault="00A320FB" w:rsidP="00A320FB">
            <w:pPr>
              <w:jc w:val="center"/>
              <w:rPr>
                <w:color w:val="ED7D31" w:themeColor="accent2"/>
              </w:rPr>
            </w:pPr>
            <w:r w:rsidRPr="00A320FB">
              <w:rPr>
                <w:color w:val="ED7D31" w:themeColor="accent2"/>
              </w:rPr>
              <w:t>3</w:t>
            </w:r>
          </w:p>
        </w:tc>
      </w:tr>
      <w:tr w:rsidR="00E953E9" w:rsidTr="00A320FB">
        <w:trPr>
          <w:trHeight w:val="654"/>
        </w:trPr>
        <w:tc>
          <w:tcPr>
            <w:tcW w:w="786" w:type="dxa"/>
            <w:vAlign w:val="center"/>
          </w:tcPr>
          <w:p w:rsidR="00E953E9" w:rsidRPr="00A320FB" w:rsidRDefault="00A320FB" w:rsidP="00A320FB">
            <w:pPr>
              <w:jc w:val="center"/>
              <w:rPr>
                <w:color w:val="ED7D31" w:themeColor="accent2"/>
              </w:rPr>
            </w:pPr>
            <w:r w:rsidRPr="00A320FB">
              <w:rPr>
                <w:color w:val="ED7D31" w:themeColor="accent2"/>
              </w:rPr>
              <w:t>1</w:t>
            </w:r>
          </w:p>
        </w:tc>
      </w:tr>
    </w:tbl>
    <w:p w:rsidR="00583687" w:rsidRDefault="009B6A83">
      <w:pPr>
        <w:rPr>
          <w:rFonts w:eastAsiaTheme="majorEastAsia" w:cstheme="majorBidi"/>
          <w:color w:val="1F4E79" w:themeColor="accent1" w:themeShade="80"/>
          <w:sz w:val="28"/>
          <w:szCs w:val="32"/>
        </w:rPr>
      </w:pPr>
      <w:r>
        <w:rPr>
          <w:noProof/>
          <w:lang w:eastAsia="es-MX"/>
        </w:rPr>
        <mc:AlternateContent>
          <mc:Choice Requires="wps">
            <w:drawing>
              <wp:anchor distT="0" distB="0" distL="114300" distR="114300" simplePos="0" relativeHeight="251671552" behindDoc="0" locked="0" layoutInCell="1" allowOverlap="1">
                <wp:simplePos x="0" y="0"/>
                <wp:positionH relativeFrom="column">
                  <wp:posOffset>-398648</wp:posOffset>
                </wp:positionH>
                <wp:positionV relativeFrom="paragraph">
                  <wp:posOffset>2751743</wp:posOffset>
                </wp:positionV>
                <wp:extent cx="6441743" cy="4830792"/>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441743" cy="4830792"/>
                        </a:xfrm>
                        <a:prstGeom prst="rect">
                          <a:avLst/>
                        </a:prstGeom>
                        <a:noFill/>
                        <a:ln w="6350">
                          <a:noFill/>
                        </a:ln>
                      </wps:spPr>
                      <wps:txbx>
                        <w:txbxContent>
                          <w:p w:rsidR="001605C8" w:rsidRDefault="001605C8" w:rsidP="009B6A83">
                            <w:pPr>
                              <w:ind w:firstLine="708"/>
                            </w:pPr>
                            <w:r>
                              <w:t>2. CONTESTA LAS SIGUIENTES PREGUNTAS</w:t>
                            </w:r>
                          </w:p>
                          <w:p w:rsidR="001605C8" w:rsidRDefault="001605C8" w:rsidP="009B6A83">
                            <w:r>
                              <w:t>¿Cuál es la función de la tilde diacrítica?</w:t>
                            </w:r>
                          </w:p>
                          <w:p w:rsidR="001605C8" w:rsidRPr="001D480C" w:rsidRDefault="001605C8" w:rsidP="009B6A83">
                            <w:pPr>
                              <w:rPr>
                                <w:color w:val="ED7D31" w:themeColor="accent2"/>
                              </w:rPr>
                            </w:pPr>
                            <w:r w:rsidRPr="001D480C">
                              <w:rPr>
                                <w:color w:val="ED7D31" w:themeColor="accent2"/>
                              </w:rPr>
                              <w:t>Sirve para diferenciar palabras que se escriben de la misma forma pero que tienen diferentes</w:t>
                            </w:r>
                            <w:r>
                              <w:rPr>
                                <w:color w:val="ED7D31" w:themeColor="accent2"/>
                              </w:rPr>
                              <w:t xml:space="preserve"> </w:t>
                            </w:r>
                            <w:r w:rsidRPr="001D480C">
                              <w:rPr>
                                <w:color w:val="ED7D31" w:themeColor="accent2"/>
                              </w:rPr>
                              <w:t>significados.</w:t>
                            </w:r>
                          </w:p>
                          <w:p w:rsidR="001605C8" w:rsidRDefault="001605C8" w:rsidP="009B6A83">
                            <w:r>
                              <w:t>¿Qué es una reseña?</w:t>
                            </w:r>
                          </w:p>
                          <w:p w:rsidR="001605C8" w:rsidRPr="001D480C" w:rsidRDefault="001605C8" w:rsidP="009B6A83">
                            <w:pPr>
                              <w:rPr>
                                <w:color w:val="ED7D31" w:themeColor="accent2"/>
                              </w:rPr>
                            </w:pPr>
                            <w:r>
                              <w:rPr>
                                <w:color w:val="ED7D31" w:themeColor="accent2"/>
                              </w:rPr>
                              <w:t>Es una producción en la cual se evalúa, critica y juzga datos recopilados de otras fuentes ya sean libros, entrevistas, películas, etc.</w:t>
                            </w:r>
                          </w:p>
                          <w:p w:rsidR="001605C8" w:rsidRDefault="001605C8" w:rsidP="009B6A83">
                            <w:r>
                              <w:t>¿Qué son los comentarios de textos?</w:t>
                            </w:r>
                          </w:p>
                          <w:p w:rsidR="001605C8" w:rsidRDefault="001605C8" w:rsidP="009B6A83">
                            <w:pPr>
                              <w:rPr>
                                <w:color w:val="ED7D31" w:themeColor="accent2"/>
                              </w:rPr>
                            </w:pPr>
                            <w:r>
                              <w:rPr>
                                <w:color w:val="ED7D31" w:themeColor="accent2"/>
                              </w:rPr>
                              <w:t>Están destinados a transmitir por escrito u oral todas las palabras claves para comprender un texto completo.</w:t>
                            </w:r>
                          </w:p>
                          <w:p w:rsidR="001605C8" w:rsidRPr="001D480C" w:rsidRDefault="001605C8" w:rsidP="009B6A83">
                            <w:pPr>
                              <w:rPr>
                                <w:color w:val="ED7D31" w:themeColor="accent2"/>
                              </w:rPr>
                            </w:pPr>
                            <w:r>
                              <w:rPr>
                                <w:color w:val="ED7D31" w:themeColor="accent2"/>
                              </w:rPr>
                              <w:t>El comentarista actúa como intermediario entre el texto y el público general.</w:t>
                            </w:r>
                          </w:p>
                          <w:p w:rsidR="001605C8" w:rsidRDefault="001605C8" w:rsidP="009B6A83">
                            <w:pPr>
                              <w:rPr>
                                <w:color w:val="000000" w:themeColor="text1"/>
                              </w:rPr>
                            </w:pPr>
                            <w:r w:rsidRPr="002644D5">
                              <w:rPr>
                                <w:color w:val="000000" w:themeColor="text1"/>
                              </w:rPr>
                              <w:t>¿Un hiato se produce cuando dos vocales van unidas, en una palabra, pero en su pronunciación se separan?</w:t>
                            </w:r>
                          </w:p>
                          <w:p w:rsidR="001605C8" w:rsidRPr="00E23CE0" w:rsidRDefault="001605C8" w:rsidP="002644D5">
                            <w:pPr>
                              <w:pStyle w:val="Prrafodelista"/>
                              <w:numPr>
                                <w:ilvl w:val="0"/>
                                <w:numId w:val="30"/>
                              </w:numPr>
                              <w:rPr>
                                <w:color w:val="000000" w:themeColor="text1"/>
                                <w:highlight w:val="yellow"/>
                              </w:rPr>
                            </w:pPr>
                            <w:r w:rsidRPr="00E23CE0">
                              <w:rPr>
                                <w:color w:val="000000" w:themeColor="text1"/>
                                <w:highlight w:val="yellow"/>
                              </w:rPr>
                              <w:t>Si</w:t>
                            </w:r>
                          </w:p>
                          <w:p w:rsidR="001605C8" w:rsidRDefault="001605C8" w:rsidP="002644D5">
                            <w:pPr>
                              <w:pStyle w:val="Prrafodelista"/>
                              <w:numPr>
                                <w:ilvl w:val="0"/>
                                <w:numId w:val="30"/>
                              </w:numPr>
                              <w:rPr>
                                <w:color w:val="000000" w:themeColor="text1"/>
                              </w:rPr>
                            </w:pPr>
                            <w:r>
                              <w:rPr>
                                <w:color w:val="000000" w:themeColor="text1"/>
                              </w:rPr>
                              <w:t>No</w:t>
                            </w:r>
                          </w:p>
                          <w:p w:rsidR="001605C8" w:rsidRDefault="001605C8" w:rsidP="002644D5">
                            <w:pPr>
                              <w:rPr>
                                <w:color w:val="000000" w:themeColor="text1"/>
                              </w:rPr>
                            </w:pPr>
                            <w:r>
                              <w:rPr>
                                <w:color w:val="000000" w:themeColor="text1"/>
                              </w:rPr>
                              <w:t>¿Las comillas dobles son para destacar una palabra o frases de un texto?</w:t>
                            </w:r>
                          </w:p>
                          <w:p w:rsidR="001605C8" w:rsidRDefault="001605C8" w:rsidP="00E23CE0">
                            <w:pPr>
                              <w:pStyle w:val="Prrafodelista"/>
                              <w:numPr>
                                <w:ilvl w:val="0"/>
                                <w:numId w:val="31"/>
                              </w:numPr>
                              <w:rPr>
                                <w:color w:val="000000" w:themeColor="text1"/>
                              </w:rPr>
                            </w:pPr>
                            <w:r>
                              <w:rPr>
                                <w:color w:val="000000" w:themeColor="text1"/>
                              </w:rPr>
                              <w:t>Si</w:t>
                            </w:r>
                          </w:p>
                          <w:p w:rsidR="001605C8" w:rsidRPr="00E23CE0" w:rsidRDefault="001605C8" w:rsidP="00E23CE0">
                            <w:pPr>
                              <w:pStyle w:val="Prrafodelista"/>
                              <w:numPr>
                                <w:ilvl w:val="0"/>
                                <w:numId w:val="31"/>
                              </w:numPr>
                              <w:rPr>
                                <w:color w:val="000000" w:themeColor="text1"/>
                                <w:highlight w:val="yellow"/>
                              </w:rPr>
                            </w:pPr>
                            <w:r w:rsidRPr="00E23CE0">
                              <w:rPr>
                                <w:color w:val="000000" w:themeColor="text1"/>
                                <w:highlight w:val="yellow"/>
                              </w:rPr>
                              <w:t>No</w:t>
                            </w:r>
                          </w:p>
                          <w:p w:rsidR="001605C8" w:rsidRPr="002644D5" w:rsidRDefault="001605C8" w:rsidP="002644D5">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 o:spid="_x0000_s1028" type="#_x0000_t202" style="position:absolute;margin-left:-31.4pt;margin-top:216.65pt;width:507.2pt;height:38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" filled="f" stroked="f" strokeweight=".5pt">
                <v:textbox>
                  <w:txbxContent>
                    <w:p w:rsidR="001605C8" w:rsidRDefault="001605C8" w:rsidP="009B6A83">
                      <w:pPr>
                        <w:ind w:firstLine="708"/>
                      </w:pPr>
                      <w:r>
                        <w:t>2. CONTESTA LAS SIGUIENTES PREGUNTAS</w:t>
                      </w:r>
                    </w:p>
                    <w:p w:rsidR="001605C8" w:rsidRDefault="001605C8" w:rsidP="009B6A83">
                      <w:r>
                        <w:t>¿Cuál es la función de la tilde diacrítica?</w:t>
                      </w:r>
                    </w:p>
                    <w:p w:rsidR="001605C8" w:rsidRPr="001D480C" w:rsidRDefault="001605C8" w:rsidP="009B6A83">
                      <w:pPr>
                        <w:rPr>
                          <w:color w:val="ED7D31" w:themeColor="accent2"/>
                        </w:rPr>
                      </w:pPr>
                      <w:r w:rsidRPr="001D480C">
                        <w:rPr>
                          <w:color w:val="ED7D31" w:themeColor="accent2"/>
                        </w:rPr>
                        <w:t>Sirve para diferenciar palabras que se escriben de la misma forma pero que tienen diferentes</w:t>
                      </w:r>
                      <w:r>
                        <w:rPr>
                          <w:color w:val="ED7D31" w:themeColor="accent2"/>
                        </w:rPr>
                        <w:t xml:space="preserve"> </w:t>
                      </w:r>
                      <w:r w:rsidRPr="001D480C">
                        <w:rPr>
                          <w:color w:val="ED7D31" w:themeColor="accent2"/>
                        </w:rPr>
                        <w:t>significados.</w:t>
                      </w:r>
                    </w:p>
                    <w:p w:rsidR="001605C8" w:rsidRDefault="001605C8" w:rsidP="009B6A83">
                      <w:r>
                        <w:t>¿Qué es una reseña?</w:t>
                      </w:r>
                    </w:p>
                    <w:p w:rsidR="001605C8" w:rsidRPr="001D480C" w:rsidRDefault="001605C8" w:rsidP="009B6A83">
                      <w:pPr>
                        <w:rPr>
                          <w:color w:val="ED7D31" w:themeColor="accent2"/>
                        </w:rPr>
                      </w:pPr>
                      <w:r>
                        <w:rPr>
                          <w:color w:val="ED7D31" w:themeColor="accent2"/>
                        </w:rPr>
                        <w:t>Es una producción en la cual se evalúa, critica y juzga datos recopilados de otras fuentes ya sean libros, entrevistas, películas, etc.</w:t>
                      </w:r>
                    </w:p>
                    <w:p w:rsidR="001605C8" w:rsidRDefault="001605C8" w:rsidP="009B6A83">
                      <w:r>
                        <w:t>¿Qué son los comentarios de textos?</w:t>
                      </w:r>
                    </w:p>
                    <w:p w:rsidR="001605C8" w:rsidRDefault="001605C8" w:rsidP="009B6A83">
                      <w:pPr>
                        <w:rPr>
                          <w:color w:val="ED7D31" w:themeColor="accent2"/>
                        </w:rPr>
                      </w:pPr>
                      <w:r>
                        <w:rPr>
                          <w:color w:val="ED7D31" w:themeColor="accent2"/>
                        </w:rPr>
                        <w:t>Están destinados a transmitir por escrito u oral todas las palabras claves para comprender un texto completo.</w:t>
                      </w:r>
                    </w:p>
                    <w:p w:rsidR="001605C8" w:rsidRPr="001D480C" w:rsidRDefault="001605C8" w:rsidP="009B6A83">
                      <w:pPr>
                        <w:rPr>
                          <w:color w:val="ED7D31" w:themeColor="accent2"/>
                        </w:rPr>
                      </w:pPr>
                      <w:r>
                        <w:rPr>
                          <w:color w:val="ED7D31" w:themeColor="accent2"/>
                        </w:rPr>
                        <w:t>El comentarista actúa como intermediario entre el texto y el público general.</w:t>
                      </w:r>
                    </w:p>
                    <w:p w:rsidR="001605C8" w:rsidRDefault="001605C8" w:rsidP="009B6A83">
                      <w:pPr>
                        <w:rPr>
                          <w:color w:val="000000" w:themeColor="text1"/>
                        </w:rPr>
                      </w:pPr>
                      <w:r w:rsidRPr="002644D5">
                        <w:rPr>
                          <w:color w:val="000000" w:themeColor="text1"/>
                        </w:rPr>
                        <w:t>¿Un hiato se produce cuando dos vocales van unidas, en una palabra, pero en su pronunciación se separan?</w:t>
                      </w:r>
                    </w:p>
                    <w:p w:rsidR="001605C8" w:rsidRPr="00E23CE0" w:rsidRDefault="001605C8" w:rsidP="002644D5">
                      <w:pPr>
                        <w:pStyle w:val="Prrafodelista"/>
                        <w:numPr>
                          <w:ilvl w:val="0"/>
                          <w:numId w:val="30"/>
                        </w:numPr>
                        <w:rPr>
                          <w:color w:val="000000" w:themeColor="text1"/>
                          <w:highlight w:val="yellow"/>
                        </w:rPr>
                      </w:pPr>
                      <w:r w:rsidRPr="00E23CE0">
                        <w:rPr>
                          <w:color w:val="000000" w:themeColor="text1"/>
                          <w:highlight w:val="yellow"/>
                        </w:rPr>
                        <w:t>Si</w:t>
                      </w:r>
                    </w:p>
                    <w:p w:rsidR="001605C8" w:rsidRDefault="001605C8" w:rsidP="002644D5">
                      <w:pPr>
                        <w:pStyle w:val="Prrafodelista"/>
                        <w:numPr>
                          <w:ilvl w:val="0"/>
                          <w:numId w:val="30"/>
                        </w:numPr>
                        <w:rPr>
                          <w:color w:val="000000" w:themeColor="text1"/>
                        </w:rPr>
                      </w:pPr>
                      <w:r>
                        <w:rPr>
                          <w:color w:val="000000" w:themeColor="text1"/>
                        </w:rPr>
                        <w:t>No</w:t>
                      </w:r>
                    </w:p>
                    <w:p w:rsidR="001605C8" w:rsidRDefault="001605C8" w:rsidP="002644D5">
                      <w:pPr>
                        <w:rPr>
                          <w:color w:val="000000" w:themeColor="text1"/>
                        </w:rPr>
                      </w:pPr>
                      <w:r>
                        <w:rPr>
                          <w:color w:val="000000" w:themeColor="text1"/>
                        </w:rPr>
                        <w:t>¿Las comillas dobles son para destacar una palabra o frases de un texto?</w:t>
                      </w:r>
                    </w:p>
                    <w:p w:rsidR="001605C8" w:rsidRDefault="001605C8" w:rsidP="00E23CE0">
                      <w:pPr>
                        <w:pStyle w:val="Prrafodelista"/>
                        <w:numPr>
                          <w:ilvl w:val="0"/>
                          <w:numId w:val="31"/>
                        </w:numPr>
                        <w:rPr>
                          <w:color w:val="000000" w:themeColor="text1"/>
                        </w:rPr>
                      </w:pPr>
                      <w:r>
                        <w:rPr>
                          <w:color w:val="000000" w:themeColor="text1"/>
                        </w:rPr>
                        <w:t>Si</w:t>
                      </w:r>
                    </w:p>
                    <w:p w:rsidR="001605C8" w:rsidRPr="00E23CE0" w:rsidRDefault="001605C8" w:rsidP="00E23CE0">
                      <w:pPr>
                        <w:pStyle w:val="Prrafodelista"/>
                        <w:numPr>
                          <w:ilvl w:val="0"/>
                          <w:numId w:val="31"/>
                        </w:numPr>
                        <w:rPr>
                          <w:color w:val="000000" w:themeColor="text1"/>
                          <w:highlight w:val="yellow"/>
                        </w:rPr>
                      </w:pPr>
                      <w:r w:rsidRPr="00E23CE0">
                        <w:rPr>
                          <w:color w:val="000000" w:themeColor="text1"/>
                          <w:highlight w:val="yellow"/>
                        </w:rPr>
                        <w:t>No</w:t>
                      </w:r>
                    </w:p>
                    <w:p w:rsidR="001605C8" w:rsidRPr="002644D5" w:rsidRDefault="001605C8" w:rsidP="002644D5">
                      <w:pPr>
                        <w:rPr>
                          <w:color w:val="000000" w:themeColor="text1"/>
                        </w:rPr>
                      </w:pPr>
                    </w:p>
                  </w:txbxContent>
                </v:textbox>
              </v:shape>
            </w:pict>
          </mc:Fallback>
        </mc:AlternateContent>
      </w:r>
      <w:r w:rsidR="00393C0E">
        <w:rPr>
          <w:noProof/>
          <w:lang w:eastAsia="es-MX"/>
        </w:rPr>
        <mc:AlternateContent>
          <mc:Choice Requires="wps">
            <w:drawing>
              <wp:anchor distT="0" distB="0" distL="114300" distR="114300" simplePos="0" relativeHeight="251669504" behindDoc="0" locked="0" layoutInCell="1" allowOverlap="1" wp14:anchorId="4E1E60B0" wp14:editId="7E701F9E">
                <wp:simplePos x="0" y="0"/>
                <wp:positionH relativeFrom="margin">
                  <wp:posOffset>120842</wp:posOffset>
                </wp:positionH>
                <wp:positionV relativeFrom="paragraph">
                  <wp:posOffset>426233</wp:posOffset>
                </wp:positionV>
                <wp:extent cx="1701209" cy="2126511"/>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1701209" cy="2126511"/>
                        </a:xfrm>
                        <a:prstGeom prst="rect">
                          <a:avLst/>
                        </a:prstGeom>
                        <a:noFill/>
                        <a:ln w="6350">
                          <a:noFill/>
                        </a:ln>
                      </wps:spPr>
                      <wps:txbx>
                        <w:txbxContent>
                          <w:p w:rsidR="001605C8" w:rsidRDefault="001605C8" w:rsidP="00393C0E">
                            <w:pPr>
                              <w:spacing w:line="480" w:lineRule="auto"/>
                              <w:jc w:val="both"/>
                            </w:pPr>
                            <w:r>
                              <w:t>Concordancia</w:t>
                            </w:r>
                          </w:p>
                          <w:p w:rsidR="001605C8" w:rsidRDefault="001605C8" w:rsidP="00393C0E">
                            <w:pPr>
                              <w:spacing w:line="480" w:lineRule="auto"/>
                              <w:jc w:val="both"/>
                            </w:pPr>
                            <w:r>
                              <w:t>Coherencia</w:t>
                            </w:r>
                          </w:p>
                          <w:p w:rsidR="001605C8" w:rsidRDefault="001605C8" w:rsidP="00393C0E">
                            <w:pPr>
                              <w:spacing w:line="480" w:lineRule="auto"/>
                              <w:jc w:val="both"/>
                            </w:pPr>
                            <w:r>
                              <w:t>Reglas gramaticales</w:t>
                            </w:r>
                          </w:p>
                          <w:p w:rsidR="001605C8" w:rsidRDefault="001605C8" w:rsidP="00393C0E">
                            <w:pPr>
                              <w:spacing w:line="480" w:lineRule="auto"/>
                              <w:jc w:val="both"/>
                            </w:pPr>
                            <w:r>
                              <w:t>Comunicación oral</w:t>
                            </w:r>
                          </w:p>
                          <w:p w:rsidR="001605C8" w:rsidRDefault="001605C8" w:rsidP="00393C0E">
                            <w:pPr>
                              <w:spacing w:line="480" w:lineRule="auto"/>
                              <w:jc w:val="both"/>
                            </w:pPr>
                            <w:r>
                              <w:t>Redacción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E60B0" id="Cuadro de texto 6" o:spid="_x0000_s1029" type="#_x0000_t202" style="position:absolute;margin-left:9.5pt;margin-top:33.55pt;width:133.95pt;height:167.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" filled="f" stroked="f" strokeweight=".5pt">
                <v:textbox>
                  <w:txbxContent>
                    <w:p w:rsidR="001605C8" w:rsidRDefault="001605C8" w:rsidP="00393C0E">
                      <w:pPr>
                        <w:spacing w:line="480" w:lineRule="auto"/>
                        <w:jc w:val="both"/>
                      </w:pPr>
                      <w:r>
                        <w:t>Concordancia</w:t>
                      </w:r>
                    </w:p>
                    <w:p w:rsidR="001605C8" w:rsidRDefault="001605C8" w:rsidP="00393C0E">
                      <w:pPr>
                        <w:spacing w:line="480" w:lineRule="auto"/>
                        <w:jc w:val="both"/>
                      </w:pPr>
                      <w:r>
                        <w:t>Coherencia</w:t>
                      </w:r>
                    </w:p>
                    <w:p w:rsidR="001605C8" w:rsidRDefault="001605C8" w:rsidP="00393C0E">
                      <w:pPr>
                        <w:spacing w:line="480" w:lineRule="auto"/>
                        <w:jc w:val="both"/>
                      </w:pPr>
                      <w:r>
                        <w:t>Reglas gramaticales</w:t>
                      </w:r>
                    </w:p>
                    <w:p w:rsidR="001605C8" w:rsidRDefault="001605C8" w:rsidP="00393C0E">
                      <w:pPr>
                        <w:spacing w:line="480" w:lineRule="auto"/>
                        <w:jc w:val="both"/>
                      </w:pPr>
                      <w:r>
                        <w:t>Comunicación oral</w:t>
                      </w:r>
                    </w:p>
                    <w:p w:rsidR="001605C8" w:rsidRDefault="001605C8" w:rsidP="00393C0E">
                      <w:pPr>
                        <w:spacing w:line="480" w:lineRule="auto"/>
                        <w:jc w:val="both"/>
                      </w:pPr>
                      <w:r>
                        <w:t>Redacción</w:t>
                      </w:r>
                    </w:p>
                  </w:txbxContent>
                </v:textbox>
                <w10:wrap anchorx="margin"/>
              </v:shape>
            </w:pict>
          </mc:Fallback>
        </mc:AlternateContent>
      </w:r>
      <w:r w:rsidR="00393C0E">
        <w:rPr>
          <w:noProof/>
          <w:lang w:eastAsia="es-MX"/>
        </w:rPr>
        <mc:AlternateContent>
          <mc:Choice Requires="wps">
            <w:drawing>
              <wp:anchor distT="0" distB="0" distL="114300" distR="114300" simplePos="0" relativeHeight="251670528" behindDoc="0" locked="0" layoutInCell="1" allowOverlap="1" wp14:anchorId="6F36D0E9" wp14:editId="24F96E90">
                <wp:simplePos x="0" y="0"/>
                <wp:positionH relativeFrom="margin">
                  <wp:posOffset>2630628</wp:posOffset>
                </wp:positionH>
                <wp:positionV relativeFrom="paragraph">
                  <wp:posOffset>373661</wp:posOffset>
                </wp:positionV>
                <wp:extent cx="3284855" cy="227536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284855" cy="2275367"/>
                        </a:xfrm>
                        <a:prstGeom prst="rect">
                          <a:avLst/>
                        </a:prstGeom>
                        <a:noFill/>
                        <a:ln w="6350">
                          <a:noFill/>
                        </a:ln>
                      </wps:spPr>
                      <wps:txbx>
                        <w:txbxContent>
                          <w:p w:rsidR="001605C8" w:rsidRPr="00393C0E" w:rsidRDefault="001605C8" w:rsidP="00393C0E">
                            <w:pPr>
                              <w:jc w:val="both"/>
                              <w:rPr>
                                <w:szCs w:val="24"/>
                              </w:rPr>
                            </w:pPr>
                            <w:r w:rsidRPr="00393C0E">
                              <w:rPr>
                                <w:szCs w:val="24"/>
                              </w:rPr>
                              <w:t>Está ligada a un tiempo, utiliza la voz, gestos, expresiones del hablante.</w:t>
                            </w:r>
                          </w:p>
                          <w:p w:rsidR="001605C8" w:rsidRPr="00393C0E" w:rsidRDefault="001605C8" w:rsidP="00393C0E">
                            <w:pPr>
                              <w:jc w:val="both"/>
                              <w:rPr>
                                <w:szCs w:val="24"/>
                              </w:rPr>
                            </w:pPr>
                            <w:r w:rsidRPr="00393C0E">
                              <w:rPr>
                                <w:szCs w:val="24"/>
                              </w:rPr>
                              <w:t>Capacidad para poner el pensamiento en palabras de forma coherente y comprensible.</w:t>
                            </w:r>
                          </w:p>
                          <w:p w:rsidR="001605C8" w:rsidRPr="00393C0E" w:rsidRDefault="001605C8" w:rsidP="00393C0E">
                            <w:pPr>
                              <w:jc w:val="both"/>
                              <w:rPr>
                                <w:szCs w:val="24"/>
                              </w:rPr>
                            </w:pPr>
                            <w:r w:rsidRPr="00393C0E">
                              <w:rPr>
                                <w:szCs w:val="24"/>
                              </w:rPr>
                              <w:t>Unión de enunciados de forma lógica y consistente.</w:t>
                            </w:r>
                          </w:p>
                          <w:p w:rsidR="001605C8" w:rsidRPr="00393C0E" w:rsidRDefault="001605C8" w:rsidP="00393C0E">
                            <w:pPr>
                              <w:jc w:val="both"/>
                              <w:rPr>
                                <w:szCs w:val="24"/>
                              </w:rPr>
                            </w:pPr>
                            <w:r w:rsidRPr="00393C0E">
                              <w:rPr>
                                <w:szCs w:val="24"/>
                              </w:rPr>
                              <w:t>Pilares de la correcta escritura de una lengua.</w:t>
                            </w:r>
                          </w:p>
                          <w:p w:rsidR="001605C8" w:rsidRPr="00393C0E" w:rsidRDefault="001605C8" w:rsidP="00393C0E">
                            <w:pPr>
                              <w:jc w:val="both"/>
                              <w:rPr>
                                <w:szCs w:val="24"/>
                              </w:rPr>
                            </w:pPr>
                            <w:r w:rsidRPr="00393C0E">
                              <w:rPr>
                                <w:szCs w:val="24"/>
                              </w:rPr>
                              <w:t>Coincidencia obligada de determinados accidentes gramaticales.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6D0E9" id="Cuadro de texto 7" o:spid="_x0000_s1030" type="#_x0000_t202" style="position:absolute;margin-left:207.15pt;margin-top:29.4pt;width:258.65pt;height:179.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" filled="f" stroked="f" strokeweight=".5pt">
                <v:textbox>
                  <w:txbxContent>
                    <w:p w:rsidR="001605C8" w:rsidRPr="00393C0E" w:rsidRDefault="001605C8" w:rsidP="00393C0E">
                      <w:pPr>
                        <w:jc w:val="both"/>
                        <w:rPr>
                          <w:szCs w:val="24"/>
                        </w:rPr>
                      </w:pPr>
                      <w:r w:rsidRPr="00393C0E">
                        <w:rPr>
                          <w:szCs w:val="24"/>
                        </w:rPr>
                        <w:t>Está ligada a un tiempo, utiliza la voz, gestos, expresiones del hablante.</w:t>
                      </w:r>
                    </w:p>
                    <w:p w:rsidR="001605C8" w:rsidRPr="00393C0E" w:rsidRDefault="001605C8" w:rsidP="00393C0E">
                      <w:pPr>
                        <w:jc w:val="both"/>
                        <w:rPr>
                          <w:szCs w:val="24"/>
                        </w:rPr>
                      </w:pPr>
                      <w:r w:rsidRPr="00393C0E">
                        <w:rPr>
                          <w:szCs w:val="24"/>
                        </w:rPr>
                        <w:t>Capacidad para poner el pensamiento en palabras de forma coherente y comprensible.</w:t>
                      </w:r>
                    </w:p>
                    <w:p w:rsidR="001605C8" w:rsidRPr="00393C0E" w:rsidRDefault="001605C8" w:rsidP="00393C0E">
                      <w:pPr>
                        <w:jc w:val="both"/>
                        <w:rPr>
                          <w:szCs w:val="24"/>
                        </w:rPr>
                      </w:pPr>
                      <w:r w:rsidRPr="00393C0E">
                        <w:rPr>
                          <w:szCs w:val="24"/>
                        </w:rPr>
                        <w:t>Unión de enunciados de forma lógica y consistente.</w:t>
                      </w:r>
                    </w:p>
                    <w:p w:rsidR="001605C8" w:rsidRPr="00393C0E" w:rsidRDefault="001605C8" w:rsidP="00393C0E">
                      <w:pPr>
                        <w:jc w:val="both"/>
                        <w:rPr>
                          <w:szCs w:val="24"/>
                        </w:rPr>
                      </w:pPr>
                      <w:r w:rsidRPr="00393C0E">
                        <w:rPr>
                          <w:szCs w:val="24"/>
                        </w:rPr>
                        <w:t>Pilares de la correcta escritura de una lengua.</w:t>
                      </w:r>
                    </w:p>
                    <w:p w:rsidR="001605C8" w:rsidRPr="00393C0E" w:rsidRDefault="001605C8" w:rsidP="00393C0E">
                      <w:pPr>
                        <w:jc w:val="both"/>
                        <w:rPr>
                          <w:szCs w:val="24"/>
                        </w:rPr>
                      </w:pPr>
                      <w:r w:rsidRPr="00393C0E">
                        <w:rPr>
                          <w:szCs w:val="24"/>
                        </w:rPr>
                        <w:t>Coincidencia obligada de determinados accidentes gramaticales.</w:t>
                      </w:r>
                    </w:p>
                  </w:txbxContent>
                </v:textbox>
                <w10:wrap anchorx="margin"/>
              </v:shape>
            </w:pict>
          </mc:Fallback>
        </mc:AlternateContent>
      </w:r>
      <w:r w:rsidR="00D546CE">
        <w:t>1. RELACIONA CORRECTAMENTE EL CONCEPTO CON SU DEFINICIÓN</w:t>
      </w:r>
      <w:r w:rsidR="00583687">
        <w:br w:type="page"/>
      </w:r>
    </w:p>
    <w:p w:rsidR="00583687" w:rsidRDefault="00583687" w:rsidP="00583687">
      <w:pPr>
        <w:pStyle w:val="Ttulo1"/>
      </w:pPr>
      <w:bookmarkStart w:id="638" w:name="_Toc149506527"/>
      <w:r>
        <w:lastRenderedPageBreak/>
        <w:t>9. Escribe un ensayo sobre Inteligencia Artificial. Anexar Fuentes de información.</w:t>
      </w:r>
      <w:bookmarkEnd w:id="638"/>
    </w:p>
    <w:p w:rsidR="00E966BA" w:rsidRDefault="00FA6062" w:rsidP="00E966BA">
      <w:pPr>
        <w:spacing w:line="240" w:lineRule="auto"/>
        <w:jc w:val="both"/>
      </w:pPr>
      <w:r>
        <w:t>La Inteligencia Artificial (IA) ha sido promocionada como una solución a muchos de los problemas del mundo, incluidos los relacionados con la producción y el consumo de alimentos.</w:t>
      </w:r>
    </w:p>
    <w:p w:rsidR="00E953E9" w:rsidRPr="00E966BA" w:rsidRDefault="00CA64DD">
      <w:pPr>
        <w:spacing w:line="240" w:lineRule="auto"/>
        <w:jc w:val="both"/>
        <w:pPrChange w:id="639" w:author="yaret" w:date="2023-10-29T23:22:00Z">
          <w:pPr/>
        </w:pPrChange>
      </w:pPr>
      <w:ins w:id="640" w:author="yaret" w:date="2023-10-29T23:15:00Z">
        <w:r w:rsidRPr="00E966BA">
          <w:t xml:space="preserve">La inteligencia artificial está revolucionando el sector alimenticio. Desde la producción agrícola hasta la cadena de suministro y la logística, la IA está optimizando los procesos y mejorando la eficiencia. </w:t>
        </w:r>
      </w:ins>
    </w:p>
    <w:p w:rsidR="00E953E9" w:rsidRPr="00E966BA" w:rsidRDefault="00E953E9" w:rsidP="0035787B">
      <w:pPr>
        <w:spacing w:line="240" w:lineRule="auto"/>
        <w:jc w:val="both"/>
      </w:pPr>
      <w:r w:rsidRPr="00E966BA">
        <w:t xml:space="preserve">La IA se utiliza en el sector alimentario para diversas aplicaciones. Por ejemplo, se utiliza en el desarrollo de nuevos sabores y mezclas de condimentos, como en el caso de la empresa </w:t>
      </w:r>
      <w:proofErr w:type="spellStart"/>
      <w:r w:rsidRPr="00E966BA">
        <w:t>McCormick</w:t>
      </w:r>
      <w:proofErr w:type="spellEnd"/>
      <w:r w:rsidRPr="00E966BA">
        <w:t>, que desarrolló una alianza con IBM para utilizar la inteligencia artificial en el desarrollo de nuevos sabores deliciosos e innovadores. Además, la IA se utiliza para mejorar la seguridad alimentaria, garantizar la calidad de los alimentos y evitar desperdicios. También m</w:t>
      </w:r>
      <w:ins w:id="641" w:author="yaret" w:date="2023-10-29T23:24:00Z">
        <w:r w:rsidRPr="00E966BA">
          <w:t xml:space="preserve">ediante el análisis </w:t>
        </w:r>
      </w:ins>
      <w:r w:rsidR="00BC1F27" w:rsidRPr="00E966BA">
        <w:t>recopilar</w:t>
      </w:r>
      <w:ins w:id="642" w:author="yaret" w:date="2023-10-29T23:24:00Z">
        <w:r w:rsidRPr="00E966BA">
          <w:t xml:space="preserve"> grandes cantidades de datos, los algoritmos de IA pueden identificar patrones y tendencias en las preferencias de los consumidores. Esto ayuda a las empresas a crear alimentos más personalizados y adaptados a las necesidades y gustos de cada individuo.</w:t>
        </w:r>
      </w:ins>
    </w:p>
    <w:p w:rsidR="00CA64DD" w:rsidRPr="00E966BA" w:rsidRDefault="00CA64DD" w:rsidP="00E966BA">
      <w:pPr>
        <w:spacing w:line="240" w:lineRule="auto"/>
        <w:jc w:val="both"/>
        <w:rPr>
          <w:ins w:id="643" w:author="yaret" w:date="2023-10-29T23:24:00Z"/>
        </w:rPr>
      </w:pPr>
      <w:ins w:id="644" w:author="yaret" w:date="2023-10-29T23:15:00Z">
        <w:r w:rsidRPr="00E966BA">
          <w:t>Además, la IA se utiliza en la creación de nuevos productos y en la personalización de la experiencia del cliente</w:t>
        </w:r>
      </w:ins>
      <w:ins w:id="645" w:author="yaret" w:date="2023-10-29T23:20:00Z">
        <w:r w:rsidR="00AF757B" w:rsidRPr="00E966BA">
          <w:t>.</w:t>
        </w:r>
      </w:ins>
      <w:ins w:id="646" w:author="yaret" w:date="2023-10-29T23:15:00Z">
        <w:r w:rsidRPr="00E966BA">
          <w:t xml:space="preserve"> El futuro de la industria alimentaria está impulsado por la IA</w:t>
        </w:r>
      </w:ins>
      <w:ins w:id="647" w:author="yaret" w:date="2023-10-29T23:22:00Z">
        <w:r w:rsidR="00AF757B" w:rsidRPr="00E966BA">
          <w:t xml:space="preserve"> la cual está revolucionando la forma en que interactuamos con los alimentos</w:t>
        </w:r>
      </w:ins>
      <w:ins w:id="648" w:author="yaret" w:date="2023-10-29T23:15:00Z">
        <w:r w:rsidRPr="00E966BA">
          <w:t>.</w:t>
        </w:r>
      </w:ins>
    </w:p>
    <w:p w:rsidR="00CA64DD" w:rsidRPr="00E966BA" w:rsidRDefault="00CA64DD">
      <w:pPr>
        <w:spacing w:line="240" w:lineRule="auto"/>
        <w:jc w:val="both"/>
        <w:rPr>
          <w:ins w:id="649" w:author="yaret" w:date="2023-10-29T23:16:00Z"/>
        </w:rPr>
        <w:pPrChange w:id="650" w:author="yaret" w:date="2023-10-29T23:22:00Z">
          <w:pPr/>
        </w:pPrChange>
      </w:pPr>
      <w:ins w:id="651" w:author="yaret" w:date="2023-10-29T23:16:00Z">
        <w:r w:rsidRPr="00E966BA">
          <w:t>En la producción agrícola, la IA se utiliza para optimizar el uso de recursos como el agua, los fertilizantes y los pesticidas, maximizando así los rendimientos y reduciendo el impacto ambiental. Los algoritmos de IA analizan datos sobre el clima, el suelo y otros factores para proporcionar recomendaciones precisas sobre el momento adecuado para sembrar, regar o cosechar los cultivos.</w:t>
        </w:r>
      </w:ins>
    </w:p>
    <w:p w:rsidR="00AF757B" w:rsidRDefault="00CA64DD">
      <w:pPr>
        <w:spacing w:line="240" w:lineRule="auto"/>
        <w:jc w:val="both"/>
        <w:pPrChange w:id="652" w:author="yaret" w:date="2023-10-29T23:22:00Z">
          <w:pPr/>
        </w:pPrChange>
      </w:pPr>
      <w:ins w:id="653" w:author="yaret" w:date="2023-10-29T23:16:00Z">
        <w:r w:rsidRPr="00E966BA">
          <w:t>En la cadena de suministro, la IA se encarga de mejorar la planificación y la gestión de inventarios, asegurando que los alimentos lleguen a tiempo y en las cantidades adecuadas a los consumidores. Los sistemas de IA pueden predecir la demanda de los productos, optimizar las rutas de entrega.</w:t>
        </w:r>
      </w:ins>
    </w:p>
    <w:p w:rsidR="00FA6062" w:rsidRDefault="00FA6062" w:rsidP="00FA6062">
      <w:pPr>
        <w:spacing w:line="240" w:lineRule="auto"/>
        <w:jc w:val="both"/>
      </w:pPr>
      <w:r>
        <w:t>Sin embargo, como ocurre con cualquier tecnología nueva, también existen riesgos e inconvenientes potenciales a considerar.</w:t>
      </w:r>
    </w:p>
    <w:p w:rsidR="00FA6062" w:rsidRPr="00E966BA" w:rsidRDefault="00FA6062" w:rsidP="00FA6062">
      <w:pPr>
        <w:spacing w:line="240" w:lineRule="auto"/>
        <w:jc w:val="both"/>
      </w:pPr>
      <w:r>
        <w:t xml:space="preserve">La IA tiene el potencial de revolucionar la industria alimentaria, pero también tiene el potencial de crear riesgos para la salud de los consumidores. Una de las principales preocupaciones es que la IA pueda conducir a un consumo excesivo y a hábitos alimentarios poco saludables. Por ejemplo, los servicios de entrega de alimentos impulsados ​​por inteligencia artificial pueden facilitar que las personas pidan comidas poco saludables y ricas en calorías sin salir de casa. Además, la IA puede provocar desequilibrios y deficiencias de nutrientes si se utiliza para crear alimentos altamente procesados ​​que carecen de vitaminas y minerales esenciales. Por último, la IA puede aumentar el riesgo de alergias e intolerancias alimentarias </w:t>
      </w:r>
      <w:r>
        <w:lastRenderedPageBreak/>
        <w:t>si se utiliza para crear nuevos productos alimenticios cuya seguridad no haya sido probada exhaustivamente.</w:t>
      </w:r>
    </w:p>
    <w:p w:rsidR="00BC1F27" w:rsidRPr="00E966BA" w:rsidRDefault="00BC1F27" w:rsidP="0035787B">
      <w:pPr>
        <w:spacing w:line="240" w:lineRule="auto"/>
        <w:jc w:val="both"/>
        <w:rPr>
          <w:ins w:id="654" w:author="yaret" w:date="2023-10-29T23:23:00Z"/>
        </w:rPr>
      </w:pPr>
      <w:r w:rsidRPr="00E966BA">
        <w:t>En resumen, la inteligencia artificial está revolucionando el sector alimentario al mejorar la calidad de los alimentos, aumentar la eficiencia y reducir los costos en diversas etapas de la cadena de suministro</w:t>
      </w:r>
      <w:r w:rsidR="00FA6062">
        <w:t xml:space="preserve"> y aunque puede ofrecer muchos beneficios tiene su contraparte.</w:t>
      </w:r>
    </w:p>
    <w:p w:rsidR="00583687" w:rsidRDefault="00583687">
      <w:pPr>
        <w:jc w:val="both"/>
        <w:rPr>
          <w:rFonts w:eastAsiaTheme="majorEastAsia" w:cstheme="majorBidi"/>
          <w:color w:val="1F4E79" w:themeColor="accent1" w:themeShade="80"/>
          <w:sz w:val="28"/>
          <w:szCs w:val="32"/>
        </w:rPr>
        <w:pPrChange w:id="655" w:author="yaret" w:date="2023-10-29T23:22:00Z">
          <w:pPr/>
        </w:pPrChange>
      </w:pPr>
      <w:r>
        <w:br w:type="page"/>
      </w:r>
    </w:p>
    <w:p w:rsidR="00583687" w:rsidRDefault="00583687" w:rsidP="00583687">
      <w:pPr>
        <w:pStyle w:val="Ttulo1"/>
      </w:pPr>
      <w:bookmarkStart w:id="656" w:name="_Toc149506528"/>
      <w:r>
        <w:lastRenderedPageBreak/>
        <w:t>10. Escribe la reseña de tu película preferida.</w:t>
      </w:r>
      <w:bookmarkEnd w:id="656"/>
    </w:p>
    <w:p w:rsidR="00AF757B" w:rsidRDefault="00AF757B">
      <w:pPr>
        <w:rPr>
          <w:ins w:id="657" w:author="yaret" w:date="2023-10-29T23:25:00Z"/>
        </w:rPr>
      </w:pPr>
      <w:ins w:id="658" w:author="yaret" w:date="2023-10-29T23:25:00Z">
        <w:r>
          <w:t>Serie: Aquel Año Nuestro</w:t>
        </w:r>
      </w:ins>
    </w:p>
    <w:p w:rsidR="000E02F3" w:rsidRPr="004A3AF3" w:rsidRDefault="00AF757B">
      <w:pPr>
        <w:spacing w:line="240" w:lineRule="auto"/>
        <w:jc w:val="both"/>
        <w:rPr>
          <w:ins w:id="659" w:author="yaret" w:date="2023-10-29T23:58:00Z"/>
        </w:rPr>
        <w:pPrChange w:id="660" w:author="yaret" w:date="2023-10-30T00:02:00Z">
          <w:pPr/>
        </w:pPrChange>
      </w:pPr>
      <w:ins w:id="661" w:author="yaret" w:date="2023-10-29T23:25:00Z">
        <w:r>
          <w:t>Una serie basada en la animación de un web comic digital llamado aquel añ</w:t>
        </w:r>
      </w:ins>
      <w:ins w:id="662" w:author="yaret" w:date="2023-10-29T23:26:00Z">
        <w:r>
          <w:t xml:space="preserve">o nuestro </w:t>
        </w:r>
      </w:ins>
      <w:ins w:id="663" w:author="yaret" w:date="2023-10-29T23:28:00Z">
        <w:r>
          <w:t xml:space="preserve">que cuenta con  </w:t>
        </w:r>
      </w:ins>
      <w:ins w:id="664" w:author="yaret" w:date="2023-10-29T23:30:00Z">
        <w:r>
          <w:t xml:space="preserve">20 </w:t>
        </w:r>
      </w:ins>
      <w:ins w:id="665" w:author="yaret" w:date="2023-10-29T23:28:00Z">
        <w:r>
          <w:t xml:space="preserve">capítulos en la plataforma de </w:t>
        </w:r>
      </w:ins>
      <w:proofErr w:type="spellStart"/>
      <w:ins w:id="666" w:author="yaret" w:date="2023-10-29T23:31:00Z">
        <w:r w:rsidR="00B801A7">
          <w:t>W</w:t>
        </w:r>
      </w:ins>
      <w:ins w:id="667" w:author="yaret" w:date="2023-10-29T23:28:00Z">
        <w:r>
          <w:t>ebtoon</w:t>
        </w:r>
      </w:ins>
      <w:proofErr w:type="spellEnd"/>
      <w:ins w:id="668" w:author="yaret" w:date="2023-10-29T23:29:00Z">
        <w:r>
          <w:t xml:space="preserve">, animada por </w:t>
        </w:r>
      </w:ins>
      <w:proofErr w:type="spellStart"/>
      <w:ins w:id="669" w:author="yaret" w:date="2023-10-29T23:31:00Z">
        <w:r w:rsidR="00B801A7">
          <w:t>N</w:t>
        </w:r>
      </w:ins>
      <w:ins w:id="670" w:author="yaret" w:date="2023-10-29T23:29:00Z">
        <w:r>
          <w:t>etflix</w:t>
        </w:r>
        <w:proofErr w:type="spellEnd"/>
        <w:r>
          <w:t xml:space="preserve"> </w:t>
        </w:r>
      </w:ins>
      <w:ins w:id="671" w:author="yaret" w:date="2023-10-29T23:31:00Z">
        <w:r w:rsidR="00B801A7">
          <w:t>transmitida internacionalmente</w:t>
        </w:r>
      </w:ins>
      <w:ins w:id="672" w:author="yaret" w:date="2023-10-29T23:54:00Z">
        <w:r w:rsidR="004A3AF3">
          <w:t xml:space="preserve"> la cual cuenta con 16 </w:t>
        </w:r>
      </w:ins>
      <w:ins w:id="673" w:author="yaret" w:date="2023-10-29T23:55:00Z">
        <w:r w:rsidR="004A3AF3">
          <w:t>capítulos con duraciones aproximadas de 59 minutos a 65 minutos</w:t>
        </w:r>
      </w:ins>
      <w:ins w:id="674" w:author="yaret" w:date="2023-10-29T23:54:00Z">
        <w:r w:rsidR="004A3AF3">
          <w:t xml:space="preserve"> </w:t>
        </w:r>
      </w:ins>
      <w:ins w:id="675" w:author="yaret" w:date="2023-10-29T23:56:00Z">
        <w:r w:rsidR="004A3AF3">
          <w:t xml:space="preserve">creada </w:t>
        </w:r>
        <w:r w:rsidR="004A3AF3" w:rsidRPr="004A3AF3">
          <w:t xml:space="preserve">por Kim </w:t>
        </w:r>
        <w:proofErr w:type="spellStart"/>
        <w:r w:rsidR="004A3AF3" w:rsidRPr="004A3AF3">
          <w:rPr>
            <w:rPrChange w:id="676" w:author="yaret" w:date="2023-10-29T23:56:00Z">
              <w:rPr>
                <w:rFonts w:ascii="Segoe UI" w:hAnsi="Segoe UI" w:cs="Segoe UI"/>
                <w:color w:val="FFFFFF"/>
                <w:shd w:val="clear" w:color="auto" w:fill="181818"/>
              </w:rPr>
            </w:rPrChange>
          </w:rPr>
          <w:t>Youn-jin,Lee</w:t>
        </w:r>
        <w:proofErr w:type="spellEnd"/>
        <w:r w:rsidR="004A3AF3" w:rsidRPr="004A3AF3">
          <w:rPr>
            <w:rPrChange w:id="677" w:author="yaret" w:date="2023-10-29T23:56:00Z">
              <w:rPr>
                <w:rFonts w:ascii="Segoe UI" w:hAnsi="Segoe UI" w:cs="Segoe UI"/>
                <w:color w:val="FFFFFF"/>
                <w:shd w:val="clear" w:color="auto" w:fill="181818"/>
              </w:rPr>
            </w:rPrChange>
          </w:rPr>
          <w:t xml:space="preserve"> </w:t>
        </w:r>
        <w:proofErr w:type="spellStart"/>
        <w:r w:rsidR="004A3AF3" w:rsidRPr="004A3AF3">
          <w:rPr>
            <w:rPrChange w:id="678" w:author="yaret" w:date="2023-10-29T23:56:00Z">
              <w:rPr>
                <w:rFonts w:ascii="Segoe UI" w:hAnsi="Segoe UI" w:cs="Segoe UI"/>
                <w:color w:val="FFFFFF"/>
                <w:shd w:val="clear" w:color="auto" w:fill="181818"/>
              </w:rPr>
            </w:rPrChange>
          </w:rPr>
          <w:t>Na-eun</w:t>
        </w:r>
      </w:ins>
      <w:proofErr w:type="spellEnd"/>
      <w:ins w:id="679" w:author="yaret" w:date="2023-10-29T23:57:00Z">
        <w:r w:rsidR="004A3AF3">
          <w:t xml:space="preserve"> publicada en el año 2021</w:t>
        </w:r>
      </w:ins>
      <w:ins w:id="680" w:author="yaret" w:date="2023-10-29T23:40:00Z">
        <w:r w:rsidR="00B801A7" w:rsidRPr="004A3AF3">
          <w:t>,</w:t>
        </w:r>
      </w:ins>
      <w:ins w:id="681" w:author="yaret" w:date="2023-10-29T23:31:00Z">
        <w:r w:rsidR="00B801A7" w:rsidRPr="004A3AF3">
          <w:t xml:space="preserve"> </w:t>
        </w:r>
      </w:ins>
      <w:ins w:id="682" w:author="yaret" w:date="2023-10-29T23:33:00Z">
        <w:r w:rsidR="00B801A7" w:rsidRPr="004A3AF3">
          <w:t>la historia</w:t>
        </w:r>
        <w:r w:rsidR="00B801A7">
          <w:t xml:space="preserve"> tiene como enfoque </w:t>
        </w:r>
      </w:ins>
      <w:ins w:id="683" w:author="yaret" w:date="2023-10-29T23:34:00Z">
        <w:r w:rsidR="00B801A7" w:rsidRPr="00B801A7">
          <w:t xml:space="preserve">el desarrollo de la convivencia de los dos protagonistas principales </w:t>
        </w:r>
      </w:ins>
      <w:proofErr w:type="spellStart"/>
      <w:ins w:id="684" w:author="yaret" w:date="2023-10-29T23:35:00Z">
        <w:r w:rsidR="00B801A7" w:rsidRPr="00B801A7">
          <w:rPr>
            <w:rPrChange w:id="685" w:author="yaret" w:date="2023-10-29T23:35:00Z">
              <w:rPr>
                <w:rStyle w:val="Hipervnculo"/>
                <w:rFonts w:cs="Arial"/>
                <w:color w:val="3366CC"/>
                <w:sz w:val="21"/>
                <w:szCs w:val="21"/>
                <w:shd w:val="clear" w:color="auto" w:fill="FFFFFF"/>
              </w:rPr>
            </w:rPrChange>
          </w:rPr>
          <w:t>Choi</w:t>
        </w:r>
        <w:proofErr w:type="spellEnd"/>
        <w:r w:rsidR="00B801A7" w:rsidRPr="00B801A7">
          <w:rPr>
            <w:rPrChange w:id="686" w:author="yaret" w:date="2023-10-29T23:35:00Z">
              <w:rPr>
                <w:rStyle w:val="Hipervnculo"/>
                <w:rFonts w:cs="Arial"/>
                <w:color w:val="3366CC"/>
                <w:sz w:val="21"/>
                <w:szCs w:val="21"/>
                <w:shd w:val="clear" w:color="auto" w:fill="FFFFFF"/>
              </w:rPr>
            </w:rPrChange>
          </w:rPr>
          <w:t xml:space="preserve"> </w:t>
        </w:r>
        <w:proofErr w:type="spellStart"/>
        <w:r w:rsidR="00B801A7" w:rsidRPr="00B801A7">
          <w:rPr>
            <w:rPrChange w:id="687" w:author="yaret" w:date="2023-10-29T23:35:00Z">
              <w:rPr>
                <w:rStyle w:val="Hipervnculo"/>
                <w:rFonts w:cs="Arial"/>
                <w:color w:val="3366CC"/>
                <w:sz w:val="21"/>
                <w:szCs w:val="21"/>
                <w:shd w:val="clear" w:color="auto" w:fill="FFFFFF"/>
              </w:rPr>
            </w:rPrChange>
          </w:rPr>
          <w:t>Woo-shik</w:t>
        </w:r>
        <w:proofErr w:type="spellEnd"/>
        <w:r w:rsidR="00B801A7" w:rsidRPr="00B801A7">
          <w:rPr>
            <w:rPrChange w:id="688" w:author="yaret" w:date="2023-10-29T23:35:00Z">
              <w:rPr>
                <w:rFonts w:cs="Arial"/>
                <w:color w:val="202122"/>
                <w:sz w:val="21"/>
                <w:szCs w:val="21"/>
                <w:shd w:val="clear" w:color="auto" w:fill="FFFFFF"/>
              </w:rPr>
            </w:rPrChange>
          </w:rPr>
          <w:t> como </w:t>
        </w:r>
        <w:proofErr w:type="spellStart"/>
        <w:r w:rsidR="00B801A7" w:rsidRPr="00B801A7">
          <w:rPr>
            <w:rPrChange w:id="689" w:author="yaret" w:date="2023-10-29T23:35:00Z">
              <w:rPr>
                <w:rFonts w:cs="Arial"/>
                <w:i/>
                <w:iCs/>
                <w:color w:val="202122"/>
                <w:sz w:val="21"/>
                <w:szCs w:val="21"/>
                <w:shd w:val="clear" w:color="auto" w:fill="FFFFFF"/>
              </w:rPr>
            </w:rPrChange>
          </w:rPr>
          <w:t>Choi</w:t>
        </w:r>
        <w:proofErr w:type="spellEnd"/>
        <w:r w:rsidR="00B801A7" w:rsidRPr="00B801A7">
          <w:rPr>
            <w:rPrChange w:id="690" w:author="yaret" w:date="2023-10-29T23:35:00Z">
              <w:rPr>
                <w:rFonts w:cs="Arial"/>
                <w:i/>
                <w:iCs/>
                <w:color w:val="202122"/>
                <w:sz w:val="21"/>
                <w:szCs w:val="21"/>
                <w:shd w:val="clear" w:color="auto" w:fill="FFFFFF"/>
              </w:rPr>
            </w:rPrChange>
          </w:rPr>
          <w:t xml:space="preserve"> </w:t>
        </w:r>
        <w:proofErr w:type="spellStart"/>
        <w:r w:rsidR="00B801A7" w:rsidRPr="00B801A7">
          <w:rPr>
            <w:rPrChange w:id="691" w:author="yaret" w:date="2023-10-29T23:35:00Z">
              <w:rPr>
                <w:rFonts w:cs="Arial"/>
                <w:i/>
                <w:iCs/>
                <w:color w:val="202122"/>
                <w:sz w:val="21"/>
                <w:szCs w:val="21"/>
                <w:shd w:val="clear" w:color="auto" w:fill="FFFFFF"/>
              </w:rPr>
            </w:rPrChange>
          </w:rPr>
          <w:t>Woong</w:t>
        </w:r>
        <w:proofErr w:type="spellEnd"/>
        <w:r w:rsidR="00B801A7">
          <w:t xml:space="preserve"> </w:t>
        </w:r>
        <w:r w:rsidR="00B801A7" w:rsidRPr="00B801A7">
          <w:t xml:space="preserve">y </w:t>
        </w:r>
      </w:ins>
      <w:ins w:id="692" w:author="yaret" w:date="2023-10-29T23:36:00Z">
        <w:r w:rsidR="00B801A7" w:rsidRPr="00B801A7">
          <w:rPr>
            <w:rPrChange w:id="693" w:author="yaret" w:date="2023-10-29T23:36:00Z">
              <w:rPr>
                <w:rStyle w:val="Hipervnculo"/>
                <w:rFonts w:cs="Arial"/>
                <w:color w:val="3366CC"/>
                <w:sz w:val="21"/>
                <w:szCs w:val="21"/>
                <w:shd w:val="clear" w:color="auto" w:fill="FFFFFF"/>
              </w:rPr>
            </w:rPrChange>
          </w:rPr>
          <w:t>Kim Da-mi como </w:t>
        </w:r>
        <w:proofErr w:type="spellStart"/>
        <w:r w:rsidR="00B801A7" w:rsidRPr="00B801A7">
          <w:rPr>
            <w:rPrChange w:id="694" w:author="yaret" w:date="2023-10-29T23:36:00Z">
              <w:rPr>
                <w:rFonts w:cs="Arial"/>
                <w:i/>
                <w:iCs/>
                <w:color w:val="202122"/>
                <w:sz w:val="21"/>
                <w:szCs w:val="21"/>
                <w:shd w:val="clear" w:color="auto" w:fill="FFFFFF"/>
              </w:rPr>
            </w:rPrChange>
          </w:rPr>
          <w:t>Kook</w:t>
        </w:r>
        <w:proofErr w:type="spellEnd"/>
        <w:r w:rsidR="00B801A7" w:rsidRPr="00B801A7">
          <w:rPr>
            <w:rPrChange w:id="695" w:author="yaret" w:date="2023-10-29T23:36:00Z">
              <w:rPr>
                <w:rFonts w:cs="Arial"/>
                <w:i/>
                <w:iCs/>
                <w:color w:val="202122"/>
                <w:sz w:val="21"/>
                <w:szCs w:val="21"/>
                <w:shd w:val="clear" w:color="auto" w:fill="FFFFFF"/>
              </w:rPr>
            </w:rPrChange>
          </w:rPr>
          <w:t xml:space="preserve"> </w:t>
        </w:r>
        <w:proofErr w:type="spellStart"/>
        <w:r w:rsidR="00B801A7" w:rsidRPr="00B801A7">
          <w:rPr>
            <w:rPrChange w:id="696" w:author="yaret" w:date="2023-10-29T23:36:00Z">
              <w:rPr>
                <w:rFonts w:cs="Arial"/>
                <w:i/>
                <w:iCs/>
                <w:color w:val="202122"/>
                <w:sz w:val="21"/>
                <w:szCs w:val="21"/>
                <w:shd w:val="clear" w:color="auto" w:fill="FFFFFF"/>
              </w:rPr>
            </w:rPrChange>
          </w:rPr>
          <w:t>Yeon-soo</w:t>
        </w:r>
        <w:proofErr w:type="spellEnd"/>
        <w:r w:rsidR="00B801A7">
          <w:t xml:space="preserve"> </w:t>
        </w:r>
      </w:ins>
      <w:ins w:id="697" w:author="yaret" w:date="2023-10-29T23:40:00Z">
        <w:r w:rsidR="00B801A7">
          <w:t>quienes al tener pers</w:t>
        </w:r>
      </w:ins>
      <w:ins w:id="698" w:author="yaret" w:date="2023-10-29T23:41:00Z">
        <w:r w:rsidR="00B801A7">
          <w:t>onalidades</w:t>
        </w:r>
        <w:r w:rsidR="000E02F3">
          <w:t xml:space="preserve"> y forma de pensar</w:t>
        </w:r>
        <w:r w:rsidR="00B801A7">
          <w:t xml:space="preserve"> tan diferentes se enfrentan </w:t>
        </w:r>
        <w:r w:rsidR="000E02F3">
          <w:t xml:space="preserve">a diversas indiferencias </w:t>
        </w:r>
      </w:ins>
      <w:ins w:id="699" w:author="yaret" w:date="2023-10-29T23:42:00Z">
        <w:r w:rsidR="000E02F3">
          <w:t>al momento de convivir para hacer un documental juntos</w:t>
        </w:r>
      </w:ins>
      <w:ins w:id="700" w:author="yaret" w:date="2023-10-29T23:43:00Z">
        <w:r w:rsidR="000E02F3">
          <w:t xml:space="preserve">, aunque la serie muestra de manera superficial </w:t>
        </w:r>
      </w:ins>
      <w:ins w:id="701" w:author="yaret" w:date="2023-10-29T23:45:00Z">
        <w:r w:rsidR="000E02F3">
          <w:t>la parte en que su historia tiene como origen la preparatoria esta toma como una continuación del web comic puesto que su desarrollo</w:t>
        </w:r>
      </w:ins>
      <w:ins w:id="702" w:author="yaret" w:date="2023-10-29T23:46:00Z">
        <w:r w:rsidR="000E02F3">
          <w:t xml:space="preserve"> ahora se muestra en su etapa adulta después de supuestamente haber dejado en pasado atrás </w:t>
        </w:r>
      </w:ins>
      <w:ins w:id="703" w:author="yaret" w:date="2023-10-29T23:47:00Z">
        <w:r w:rsidR="000E02F3">
          <w:t xml:space="preserve">donde ellos se habían hecho pareja y tras una ruptura definitiva se </w:t>
        </w:r>
      </w:ins>
      <w:ins w:id="704" w:author="yaret" w:date="2023-10-29T23:48:00Z">
        <w:r w:rsidR="000E02F3">
          <w:t>dijeron</w:t>
        </w:r>
      </w:ins>
      <w:ins w:id="705" w:author="yaret" w:date="2023-10-29T23:47:00Z">
        <w:r w:rsidR="000E02F3">
          <w:t xml:space="preserve"> no volver a verse</w:t>
        </w:r>
      </w:ins>
      <w:ins w:id="706" w:author="yaret" w:date="2023-10-29T23:48:00Z">
        <w:r w:rsidR="000E02F3">
          <w:t xml:space="preserve">, pero ellos no sabían lo que el destino les prepararía, ya que a través de la necesidad en el trabajo del </w:t>
        </w:r>
      </w:ins>
      <w:ins w:id="707" w:author="yaret" w:date="2023-10-29T23:49:00Z">
        <w:r w:rsidR="000E02F3">
          <w:t xml:space="preserve">mejor amigo del </w:t>
        </w:r>
        <w:r w:rsidR="000E02F3" w:rsidRPr="006C7B38">
          <w:t>protagonista</w:t>
        </w:r>
      </w:ins>
      <w:ins w:id="708" w:author="yaret" w:date="2023-10-30T00:03:00Z">
        <w:r w:rsidR="006C7B38" w:rsidRPr="006C7B38">
          <w:t xml:space="preserve"> </w:t>
        </w:r>
      </w:ins>
      <w:ins w:id="709" w:author="yaret" w:date="2023-10-30T00:04:00Z">
        <w:r w:rsidR="006C7B38" w:rsidRPr="006C7B38">
          <w:rPr>
            <w:color w:val="000000" w:themeColor="text1"/>
            <w:rPrChange w:id="710" w:author="yaret" w:date="2023-10-30T00:04:00Z">
              <w:rPr>
                <w:rStyle w:val="Hipervnculo"/>
                <w:rFonts w:cs="Arial"/>
                <w:color w:val="3366CC"/>
                <w:sz w:val="21"/>
                <w:szCs w:val="21"/>
                <w:shd w:val="clear" w:color="auto" w:fill="FFFFFF"/>
              </w:rPr>
            </w:rPrChange>
          </w:rPr>
          <w:t xml:space="preserve">Kim </w:t>
        </w:r>
        <w:proofErr w:type="spellStart"/>
        <w:r w:rsidR="006C7B38" w:rsidRPr="006C7B38">
          <w:rPr>
            <w:color w:val="000000" w:themeColor="text1"/>
            <w:rPrChange w:id="711" w:author="yaret" w:date="2023-10-30T00:04:00Z">
              <w:rPr>
                <w:rStyle w:val="Hipervnculo"/>
                <w:rFonts w:cs="Arial"/>
                <w:color w:val="3366CC"/>
                <w:sz w:val="21"/>
                <w:szCs w:val="21"/>
                <w:shd w:val="clear" w:color="auto" w:fill="FFFFFF"/>
              </w:rPr>
            </w:rPrChange>
          </w:rPr>
          <w:t>Sung-cheol</w:t>
        </w:r>
      </w:ins>
      <w:proofErr w:type="spellEnd"/>
      <w:ins w:id="712" w:author="yaret" w:date="2023-10-30T00:03:00Z">
        <w:r w:rsidR="006C7B38" w:rsidRPr="006C7B38">
          <w:rPr>
            <w:color w:val="000000" w:themeColor="text1"/>
            <w:rPrChange w:id="713" w:author="yaret" w:date="2023-10-30T00:04:00Z">
              <w:rPr>
                <w:rFonts w:cs="Arial"/>
                <w:color w:val="202122"/>
                <w:sz w:val="21"/>
                <w:szCs w:val="21"/>
                <w:shd w:val="clear" w:color="auto" w:fill="FFFFFF"/>
              </w:rPr>
            </w:rPrChange>
          </w:rPr>
          <w:t> co</w:t>
        </w:r>
        <w:r w:rsidR="006C7B38" w:rsidRPr="006C7B38">
          <w:rPr>
            <w:rPrChange w:id="714" w:author="yaret" w:date="2023-10-30T00:04:00Z">
              <w:rPr>
                <w:rFonts w:cs="Arial"/>
                <w:color w:val="202122"/>
                <w:sz w:val="21"/>
                <w:szCs w:val="21"/>
                <w:shd w:val="clear" w:color="auto" w:fill="FFFFFF"/>
              </w:rPr>
            </w:rPrChange>
          </w:rPr>
          <w:t>mo Kim Ji-</w:t>
        </w:r>
        <w:proofErr w:type="spellStart"/>
        <w:r w:rsidR="006C7B38" w:rsidRPr="006C7B38">
          <w:rPr>
            <w:rPrChange w:id="715" w:author="yaret" w:date="2023-10-30T00:04:00Z">
              <w:rPr>
                <w:rFonts w:cs="Arial"/>
                <w:i/>
                <w:iCs/>
                <w:color w:val="202122"/>
                <w:sz w:val="21"/>
                <w:szCs w:val="21"/>
                <w:shd w:val="clear" w:color="auto" w:fill="FFFFFF"/>
              </w:rPr>
            </w:rPrChange>
          </w:rPr>
          <w:t>woong</w:t>
        </w:r>
        <w:proofErr w:type="spellEnd"/>
        <w:r w:rsidR="006C7B38" w:rsidRPr="006C7B38">
          <w:rPr>
            <w:rPrChange w:id="716" w:author="yaret" w:date="2023-10-30T00:04:00Z">
              <w:rPr>
                <w:rFonts w:cs="Arial"/>
                <w:i/>
                <w:iCs/>
                <w:color w:val="202122"/>
                <w:sz w:val="21"/>
                <w:szCs w:val="21"/>
                <w:shd w:val="clear" w:color="auto" w:fill="FFFFFF"/>
              </w:rPr>
            </w:rPrChange>
          </w:rPr>
          <w:t xml:space="preserve"> presionado por su jefe</w:t>
        </w:r>
      </w:ins>
      <w:ins w:id="717" w:author="yaret" w:date="2023-10-30T00:04:00Z">
        <w:r w:rsidR="006C7B38" w:rsidRPr="006C7B38">
          <w:rPr>
            <w:rPrChange w:id="718" w:author="yaret" w:date="2023-10-30T00:04:00Z">
              <w:rPr>
                <w:rFonts w:cs="Arial"/>
                <w:i/>
                <w:iCs/>
                <w:color w:val="202122"/>
                <w:sz w:val="21"/>
                <w:szCs w:val="21"/>
                <w:shd w:val="clear" w:color="auto" w:fill="FFFFFF"/>
              </w:rPr>
            </w:rPrChange>
          </w:rPr>
          <w:t xml:space="preserve"> para</w:t>
        </w:r>
      </w:ins>
      <w:ins w:id="719" w:author="yaret" w:date="2023-10-30T00:03:00Z">
        <w:r w:rsidR="006C7B38" w:rsidRPr="006C7B38">
          <w:rPr>
            <w:rPrChange w:id="720" w:author="yaret" w:date="2023-10-30T00:04:00Z">
              <w:rPr>
                <w:rFonts w:cs="Arial"/>
                <w:i/>
                <w:iCs/>
                <w:color w:val="202122"/>
                <w:sz w:val="21"/>
                <w:szCs w:val="21"/>
                <w:shd w:val="clear" w:color="auto" w:fill="FFFFFF"/>
              </w:rPr>
            </w:rPrChange>
          </w:rPr>
          <w:t xml:space="preserve"> realizar el proyecto</w:t>
        </w:r>
      </w:ins>
      <w:ins w:id="721" w:author="yaret" w:date="2023-10-29T23:49:00Z">
        <w:r w:rsidR="000E02F3" w:rsidRPr="006C7B38">
          <w:t xml:space="preserve"> terminan haciendo otro documental juntos enfrentando diversa situacion</w:t>
        </w:r>
      </w:ins>
      <w:ins w:id="722" w:author="yaret" w:date="2023-10-29T23:50:00Z">
        <w:r w:rsidR="000E02F3" w:rsidRPr="006C7B38">
          <w:t>es de triángulos amorosos</w:t>
        </w:r>
        <w:r w:rsidR="000E02F3">
          <w:t xml:space="preserve">, y la forma en que la presencia </w:t>
        </w:r>
      </w:ins>
      <w:ins w:id="723" w:author="yaret" w:date="2023-10-29T23:51:00Z">
        <w:r w:rsidR="000E02F3">
          <w:t>del uno en el otro tiene efectos en su vida</w:t>
        </w:r>
        <w:r w:rsidR="004A3AF3">
          <w:t xml:space="preserve"> diaria y </w:t>
        </w:r>
        <w:r w:rsidR="000E02F3">
          <w:t xml:space="preserve"> laboral </w:t>
        </w:r>
      </w:ins>
      <w:ins w:id="724" w:author="yaret" w:date="2023-10-29T23:52:00Z">
        <w:r w:rsidR="004A3AF3" w:rsidRPr="004A3AF3">
          <w:t xml:space="preserve">además de que </w:t>
        </w:r>
      </w:ins>
      <w:ins w:id="725" w:author="yaret" w:date="2023-10-29T23:51:00Z">
        <w:r w:rsidR="000E02F3" w:rsidRPr="004A3AF3">
          <w:t>ambos están heridos emocionalmente</w:t>
        </w:r>
      </w:ins>
      <w:ins w:id="726" w:author="yaret" w:date="2023-10-29T23:52:00Z">
        <w:r w:rsidR="004A3AF3" w:rsidRPr="004A3AF3">
          <w:t xml:space="preserve"> por el pasado</w:t>
        </w:r>
      </w:ins>
      <w:ins w:id="727" w:author="yaret" w:date="2023-10-29T23:51:00Z">
        <w:r w:rsidR="000E02F3" w:rsidRPr="004A3AF3">
          <w:t>.</w:t>
        </w:r>
      </w:ins>
    </w:p>
    <w:p w:rsidR="004A3AF3" w:rsidRPr="004A3AF3" w:rsidRDefault="004A3AF3">
      <w:pPr>
        <w:jc w:val="both"/>
        <w:rPr>
          <w:ins w:id="728" w:author="yaret" w:date="2023-10-29T23:51:00Z"/>
        </w:rPr>
        <w:pPrChange w:id="729" w:author="yaret" w:date="2023-10-30T00:02:00Z">
          <w:pPr/>
        </w:pPrChange>
      </w:pPr>
      <w:ins w:id="730" w:author="yaret" w:date="2023-10-29T23:58:00Z">
        <w:r w:rsidRPr="004A3AF3">
          <w:t>Me pareció una historia muy agradable ya que me gustan las historias</w:t>
        </w:r>
      </w:ins>
      <w:ins w:id="731" w:author="yaret" w:date="2023-10-29T23:59:00Z">
        <w:r w:rsidRPr="004A3AF3">
          <w:t xml:space="preserve"> de romance</w:t>
        </w:r>
      </w:ins>
      <w:ins w:id="732" w:author="yaret" w:date="2023-10-30T00:00:00Z">
        <w:r w:rsidRPr="004A3AF3">
          <w:t xml:space="preserve">-comedia </w:t>
        </w:r>
      </w:ins>
      <w:ins w:id="733" w:author="yaret" w:date="2023-10-29T23:59:00Z">
        <w:r w:rsidRPr="004A3AF3">
          <w:t xml:space="preserve">juvenil con un poco de drama y desarrollo de los </w:t>
        </w:r>
      </w:ins>
      <w:ins w:id="734" w:author="yaret" w:date="2023-10-30T00:00:00Z">
        <w:r w:rsidRPr="004A3AF3">
          <w:t xml:space="preserve">personajes, está catalogada con los </w:t>
        </w:r>
      </w:ins>
      <w:ins w:id="735" w:author="yaret" w:date="2023-10-30T00:01:00Z">
        <w:r w:rsidRPr="004A3AF3">
          <w:t xml:space="preserve">géneros de </w:t>
        </w:r>
        <w:r w:rsidRPr="004A3AF3">
          <w:rPr>
            <w:rPrChange w:id="736" w:author="yaret" w:date="2023-10-30T00:01:00Z">
              <w:rPr>
                <w:rFonts w:cs="Arial"/>
                <w:color w:val="000000"/>
                <w:sz w:val="19"/>
                <w:szCs w:val="19"/>
                <w:shd w:val="clear" w:color="auto" w:fill="F9F9F9"/>
              </w:rPr>
            </w:rPrChange>
          </w:rPr>
          <w:t>r</w:t>
        </w:r>
      </w:ins>
      <w:ins w:id="737" w:author="yaret" w:date="2023-10-30T00:00:00Z">
        <w:r w:rsidRPr="004A3AF3">
          <w:rPr>
            <w:rPrChange w:id="738" w:author="yaret" w:date="2023-10-30T00:01:00Z">
              <w:rPr>
                <w:rFonts w:cs="Arial"/>
                <w:color w:val="000000"/>
                <w:sz w:val="19"/>
                <w:szCs w:val="19"/>
                <w:shd w:val="clear" w:color="auto" w:fill="F9F9F9"/>
              </w:rPr>
            </w:rPrChange>
          </w:rPr>
          <w:t>omance</w:t>
        </w:r>
      </w:ins>
      <w:ins w:id="739" w:author="yaret" w:date="2023-10-30T00:01:00Z">
        <w:r w:rsidRPr="004A3AF3">
          <w:rPr>
            <w:rPrChange w:id="740" w:author="yaret" w:date="2023-10-30T00:01:00Z">
              <w:rPr>
                <w:rFonts w:cs="Arial"/>
                <w:color w:val="000000"/>
                <w:sz w:val="19"/>
                <w:szCs w:val="19"/>
              </w:rPr>
            </w:rPrChange>
          </w:rPr>
          <w:t>, d</w:t>
        </w:r>
      </w:ins>
      <w:ins w:id="741" w:author="yaret" w:date="2023-10-30T00:00:00Z">
        <w:r w:rsidRPr="004A3AF3">
          <w:rPr>
            <w:rPrChange w:id="742" w:author="yaret" w:date="2023-10-30T00:01:00Z">
              <w:rPr>
                <w:rFonts w:cs="Arial"/>
                <w:color w:val="000000"/>
                <w:sz w:val="19"/>
                <w:szCs w:val="19"/>
                <w:shd w:val="clear" w:color="auto" w:fill="F9F9F9"/>
              </w:rPr>
            </w:rPrChange>
          </w:rPr>
          <w:t>rama</w:t>
        </w:r>
      </w:ins>
      <w:ins w:id="743" w:author="yaret" w:date="2023-10-30T00:01:00Z">
        <w:r w:rsidRPr="004A3AF3">
          <w:rPr>
            <w:rPrChange w:id="744" w:author="yaret" w:date="2023-10-30T00:01:00Z">
              <w:rPr>
                <w:rFonts w:cs="Arial"/>
                <w:color w:val="000000"/>
                <w:sz w:val="19"/>
                <w:szCs w:val="19"/>
              </w:rPr>
            </w:rPrChange>
          </w:rPr>
          <w:t xml:space="preserve">, </w:t>
        </w:r>
        <w:r w:rsidRPr="004A3AF3">
          <w:rPr>
            <w:rPrChange w:id="745" w:author="yaret" w:date="2023-10-30T00:01:00Z">
              <w:rPr>
                <w:rFonts w:cs="Arial"/>
                <w:color w:val="000000"/>
                <w:sz w:val="19"/>
                <w:szCs w:val="19"/>
                <w:shd w:val="clear" w:color="auto" w:fill="F9F9F9"/>
              </w:rPr>
            </w:rPrChange>
          </w:rPr>
          <w:t>c</w:t>
        </w:r>
      </w:ins>
      <w:ins w:id="746" w:author="yaret" w:date="2023-10-30T00:00:00Z">
        <w:r w:rsidRPr="004A3AF3">
          <w:rPr>
            <w:rPrChange w:id="747" w:author="yaret" w:date="2023-10-30T00:01:00Z">
              <w:rPr>
                <w:rFonts w:cs="Arial"/>
                <w:color w:val="000000"/>
                <w:sz w:val="19"/>
                <w:szCs w:val="19"/>
                <w:shd w:val="clear" w:color="auto" w:fill="F9F9F9"/>
              </w:rPr>
            </w:rPrChange>
          </w:rPr>
          <w:t>omedia</w:t>
        </w:r>
      </w:ins>
      <w:ins w:id="748" w:author="yaret" w:date="2023-10-30T00:01:00Z">
        <w:r w:rsidRPr="004A3AF3">
          <w:rPr>
            <w:rPrChange w:id="749" w:author="yaret" w:date="2023-10-30T00:01:00Z">
              <w:rPr>
                <w:rFonts w:cs="Arial"/>
                <w:color w:val="000000"/>
                <w:sz w:val="19"/>
                <w:szCs w:val="19"/>
              </w:rPr>
            </w:rPrChange>
          </w:rPr>
          <w:t xml:space="preserve"> y </w:t>
        </w:r>
        <w:r w:rsidRPr="004A3AF3">
          <w:rPr>
            <w:rPrChange w:id="750" w:author="yaret" w:date="2023-10-30T00:01:00Z">
              <w:rPr>
                <w:rFonts w:cs="Arial"/>
                <w:color w:val="000000"/>
                <w:sz w:val="19"/>
                <w:szCs w:val="19"/>
                <w:shd w:val="clear" w:color="auto" w:fill="F9F9F9"/>
              </w:rPr>
            </w:rPrChange>
          </w:rPr>
          <w:t>j</w:t>
        </w:r>
      </w:ins>
      <w:ins w:id="751" w:author="yaret" w:date="2023-10-30T00:00:00Z">
        <w:r w:rsidRPr="004A3AF3">
          <w:rPr>
            <w:rPrChange w:id="752" w:author="yaret" w:date="2023-10-30T00:01:00Z">
              <w:rPr>
                <w:rFonts w:cs="Arial"/>
                <w:color w:val="000000"/>
                <w:sz w:val="19"/>
                <w:szCs w:val="19"/>
                <w:shd w:val="clear" w:color="auto" w:fill="F9F9F9"/>
              </w:rPr>
            </w:rPrChange>
          </w:rPr>
          <w:t>uventud</w:t>
        </w:r>
      </w:ins>
      <w:ins w:id="753" w:author="yaret" w:date="2023-10-30T00:01:00Z">
        <w:r w:rsidRPr="004A3AF3">
          <w:rPr>
            <w:rPrChange w:id="754" w:author="yaret" w:date="2023-10-30T00:01:00Z">
              <w:rPr>
                <w:rFonts w:cs="Arial"/>
                <w:color w:val="000000"/>
                <w:sz w:val="19"/>
                <w:szCs w:val="19"/>
                <w:shd w:val="clear" w:color="auto" w:fill="F9F9F9"/>
              </w:rPr>
            </w:rPrChange>
          </w:rPr>
          <w:t>.</w:t>
        </w:r>
      </w:ins>
    </w:p>
    <w:p w:rsidR="000E02F3" w:rsidRPr="004A3AF3" w:rsidRDefault="000E02F3">
      <w:pPr>
        <w:rPr>
          <w:ins w:id="755" w:author="yaret" w:date="2023-10-29T23:43:00Z"/>
        </w:rPr>
      </w:pPr>
      <w:ins w:id="756" w:author="yaret" w:date="2023-10-29T23:49:00Z">
        <w:r w:rsidRPr="004A3AF3">
          <w:t xml:space="preserve"> </w:t>
        </w:r>
      </w:ins>
    </w:p>
    <w:p w:rsidR="00583687" w:rsidRDefault="00583687">
      <w:pPr>
        <w:rPr>
          <w:rFonts w:eastAsiaTheme="majorEastAsia" w:cstheme="majorBidi"/>
          <w:color w:val="1F4E79" w:themeColor="accent1" w:themeShade="80"/>
          <w:sz w:val="28"/>
          <w:szCs w:val="32"/>
        </w:rPr>
      </w:pPr>
      <w:r>
        <w:br w:type="page"/>
      </w:r>
    </w:p>
    <w:p w:rsidR="00583687" w:rsidRDefault="00583687" w:rsidP="00583687">
      <w:pPr>
        <w:pStyle w:val="Ttulo1"/>
        <w:rPr>
          <w:ins w:id="757" w:author="yaret" w:date="2023-10-30T13:54:00Z"/>
        </w:rPr>
      </w:pPr>
      <w:bookmarkStart w:id="758" w:name="_Toc149506529"/>
      <w:r>
        <w:lastRenderedPageBreak/>
        <w:t>11. Redactar un comentario de texto sobre el argumento de la obra del libro “El principito”.</w:t>
      </w:r>
      <w:bookmarkEnd w:id="758"/>
    </w:p>
    <w:p w:rsidR="00D0116E" w:rsidRDefault="001605C8">
      <w:pPr>
        <w:spacing w:line="240" w:lineRule="auto"/>
        <w:jc w:val="both"/>
        <w:pPrChange w:id="759" w:author="yaret" w:date="2023-10-30T13:54:00Z">
          <w:pPr>
            <w:pStyle w:val="Ttulo1"/>
          </w:pPr>
        </w:pPrChange>
      </w:pPr>
      <w:r w:rsidRPr="001605C8">
        <w:t xml:space="preserve">El Principito es un cuento del escritor francés </w:t>
      </w:r>
      <w:proofErr w:type="spellStart"/>
      <w:r w:rsidRPr="001605C8">
        <w:t>Antoine</w:t>
      </w:r>
      <w:proofErr w:type="spellEnd"/>
      <w:r w:rsidRPr="001605C8">
        <w:t xml:space="preserve"> de Saint-</w:t>
      </w:r>
      <w:proofErr w:type="spellStart"/>
      <w:r w:rsidRPr="001605C8">
        <w:t>Exupéry</w:t>
      </w:r>
      <w:proofErr w:type="spellEnd"/>
      <w:r w:rsidRPr="001605C8">
        <w:t>. La historia se centra en un principito en un viaje por el universo. En ese viaje, descubre la extraña forma en que los adultos ven la vida y comprenden el valor del amor y la amistad.</w:t>
      </w:r>
    </w:p>
    <w:p w:rsidR="001605C8" w:rsidRDefault="001605C8" w:rsidP="0035787B">
      <w:pPr>
        <w:spacing w:line="240" w:lineRule="auto"/>
        <w:jc w:val="both"/>
      </w:pPr>
      <w:r>
        <w:t>Es considerado como uno de los mejores libros para todas todo público general, desde niños hasta adultos ya que tiene un estilo sencillo y directo.</w:t>
      </w:r>
    </w:p>
    <w:p w:rsidR="001605C8" w:rsidRDefault="001605C8" w:rsidP="0035787B">
      <w:pPr>
        <w:spacing w:line="240" w:lineRule="auto"/>
        <w:jc w:val="both"/>
      </w:pPr>
      <w:r>
        <w:t xml:space="preserve">Lo peculiar de este libro es que dependiendo la etapa en la que lo leas se lleva diferente significado de la lectura, es decir se entiende de una manera </w:t>
      </w:r>
      <w:proofErr w:type="spellStart"/>
      <w:r>
        <w:t>manera</w:t>
      </w:r>
      <w:proofErr w:type="spellEnd"/>
      <w:r>
        <w:t xml:space="preserve"> diferente a como fue leído la primera vez.</w:t>
      </w:r>
    </w:p>
    <w:p w:rsidR="001605C8" w:rsidRPr="0035787B" w:rsidRDefault="001605C8" w:rsidP="0035787B">
      <w:pPr>
        <w:spacing w:line="240" w:lineRule="auto"/>
        <w:jc w:val="both"/>
      </w:pPr>
      <w:r w:rsidRPr="001605C8">
        <w:t xml:space="preserve">Se publicó en abril de 1943 en Estados Unidos, porque no pudo imprimirse en Francia debido a la Segunda Guerra Mundial. El libro ha sido traducido a decenas de idiomas y adaptado a diversos formatos como teatro, cine, series animadas, </w:t>
      </w:r>
      <w:r w:rsidRPr="0035787B">
        <w:t>ballet y ópera.</w:t>
      </w:r>
    </w:p>
    <w:p w:rsidR="00583687" w:rsidRDefault="0035787B" w:rsidP="0035787B">
      <w:pPr>
        <w:spacing w:line="240" w:lineRule="auto"/>
        <w:jc w:val="both"/>
        <w:rPr>
          <w:rFonts w:eastAsiaTheme="majorEastAsia" w:cstheme="majorBidi"/>
          <w:color w:val="1F4E79" w:themeColor="accent1" w:themeShade="80"/>
          <w:sz w:val="28"/>
          <w:szCs w:val="32"/>
        </w:rPr>
      </w:pPr>
      <w:r w:rsidRPr="0035787B">
        <w:t>El Principito narra la historia de un piloto en el desierto del Sahara que se encuentra con un pequeño príncipe que viene de un asteroide. El principito le pide al piloto que le dibuje un cordero y nunca olvide una pregunta. A medida que avanza la historia, el principito abandona su asteroide y viaja por el universo en busca de un amigo, encontrándose con personajes excéntricos que le revelan la extrañeza del mundo de los adultos. En la Tierra, el principito aprende sobre la amistad y el amor a través de su encuentro con un zorro. Finalmente, la nostalgia y la decepción lo motivan a regresar a su planeta.</w:t>
      </w:r>
      <w:r w:rsidR="00583687">
        <w:br w:type="page"/>
      </w:r>
    </w:p>
    <w:p w:rsidR="00583687" w:rsidRDefault="00583687" w:rsidP="0035787B">
      <w:pPr>
        <w:pStyle w:val="Ttulo1"/>
        <w:spacing w:line="240" w:lineRule="auto"/>
      </w:pPr>
      <w:bookmarkStart w:id="760" w:name="_Toc149506530"/>
      <w:r>
        <w:lastRenderedPageBreak/>
        <w:t>12. Investigación de tema: Informe de investigación (características, estructura).</w:t>
      </w:r>
      <w:bookmarkEnd w:id="760"/>
    </w:p>
    <w:p w:rsidR="004A04BC" w:rsidRDefault="00583687" w:rsidP="0035787B">
      <w:pPr>
        <w:spacing w:line="240" w:lineRule="auto"/>
        <w:jc w:val="both"/>
      </w:pPr>
      <w:r>
        <w:t xml:space="preserve">Un informe de investigación </w:t>
      </w:r>
      <w:r w:rsidR="004A04BC">
        <w:t>es un documento formal que presenta los hallazgos y conclusiones de un estudio exhaustivo realizado sobre un tema específico.</w:t>
      </w:r>
    </w:p>
    <w:p w:rsidR="004A04BC" w:rsidRDefault="004A04BC" w:rsidP="0035787B">
      <w:pPr>
        <w:spacing w:line="240" w:lineRule="auto"/>
        <w:jc w:val="both"/>
      </w:pPr>
      <w:r>
        <w:t>Este tipo de informe</w:t>
      </w:r>
      <w:r w:rsidR="008A28D1">
        <w:t>,</w:t>
      </w:r>
      <w:r>
        <w:t xml:space="preserve"> que se caracteriza por su rigurosidad y objetividad, suele constar de varias secciones claves que permiten organizar y presentar la información de manera sistemática.</w:t>
      </w:r>
    </w:p>
    <w:p w:rsidR="004A04BC" w:rsidRDefault="004A04BC" w:rsidP="0035787B">
      <w:pPr>
        <w:spacing w:line="240" w:lineRule="auto"/>
        <w:jc w:val="both"/>
      </w:pPr>
      <w:r>
        <w:t>Este tipo de informe sigue una estructura específica, en primer lugar, el informe comienza con una introducción que establece el contexto del estudio y presenta el problema o la pregunta de investigación. Esta sección proporciona una visión general del tema y su relevancia</w:t>
      </w:r>
      <w:r w:rsidR="008A28D1">
        <w:t>,</w:t>
      </w:r>
      <w:r>
        <w:t xml:space="preserve"> captando la atención del lector y estableciendo la base para el resto del informe.</w:t>
      </w:r>
    </w:p>
    <w:p w:rsidR="004A04BC" w:rsidRDefault="004A04BC" w:rsidP="0035787B">
      <w:pPr>
        <w:spacing w:line="240" w:lineRule="auto"/>
        <w:jc w:val="both"/>
      </w:pPr>
      <w:r>
        <w:t>A continuación, se describe la metodología utilizada en el estudio.</w:t>
      </w:r>
    </w:p>
    <w:p w:rsidR="00270DB6" w:rsidRDefault="004A04BC" w:rsidP="0035787B">
      <w:pPr>
        <w:spacing w:line="240" w:lineRule="auto"/>
        <w:jc w:val="both"/>
      </w:pPr>
      <w:r>
        <w:t>Esto incluye la descripción detallada de los pasos seguidos, los instrumentos utilizados para recopilar datos y analizados</w:t>
      </w:r>
      <w:r w:rsidR="00270DB6">
        <w:t>.</w:t>
      </w:r>
    </w:p>
    <w:p w:rsidR="00270DB6" w:rsidRDefault="00270DB6" w:rsidP="0035787B">
      <w:pPr>
        <w:spacing w:line="240" w:lineRule="auto"/>
        <w:jc w:val="both"/>
      </w:pPr>
      <w:r>
        <w:t>Los resultados se presentan de manera clara y concisa, resaltando las principales conclusiones y hallazgos del estudio. Además, se pueden incluir ejemplos o casos en específico que ilustren los resultados obtenidos.</w:t>
      </w:r>
    </w:p>
    <w:p w:rsidR="00270DB6" w:rsidRDefault="00270DB6" w:rsidP="0035787B">
      <w:pPr>
        <w:spacing w:line="240" w:lineRule="auto"/>
        <w:jc w:val="both"/>
      </w:pPr>
      <w:r>
        <w:t>Después de presentar los resultados, se realiza un análisis y discusión de los mismos. En esta sección, se interpretan los datos y se relacionan la literatura existente sobre el tema. Se destacan las implicaciones y las posibles limitaciones del estudio, así como las recomendaciones para futuras investigaciones.</w:t>
      </w:r>
    </w:p>
    <w:p w:rsidR="00270DB6" w:rsidRDefault="00270DB6" w:rsidP="0035787B">
      <w:pPr>
        <w:spacing w:line="240" w:lineRule="auto"/>
        <w:jc w:val="both"/>
      </w:pPr>
      <w:r>
        <w:t xml:space="preserve">El informe de investigación también puede incluir una sección de referencias bibliográficas, donde se citan todas las fuentes consultadas y utilizadas durante el estudio. Esto permite a los lectores acceder a la </w:t>
      </w:r>
      <w:r w:rsidR="00BE33B5">
        <w:t>información</w:t>
      </w:r>
      <w:r>
        <w:t xml:space="preserve"> utilizada y verificar la validez de los datos presentados.</w:t>
      </w:r>
    </w:p>
    <w:p w:rsidR="00583687" w:rsidRPr="004A04BC" w:rsidRDefault="00270DB6" w:rsidP="0035787B">
      <w:pPr>
        <w:spacing w:line="240" w:lineRule="auto"/>
        <w:jc w:val="both"/>
      </w:pPr>
      <w:r>
        <w:t xml:space="preserve"> </w:t>
      </w:r>
      <w:r w:rsidR="00BE33B5">
        <w:t>Finalmente, el informe concluye con una conclusión que resume los principales hallazgos y conclusiones del estudio. También se pueden incluir recomendaciones o sugerencias para futuras investigaciones del tema.</w:t>
      </w:r>
      <w:r w:rsidR="00583687">
        <w:br w:type="page"/>
      </w:r>
    </w:p>
    <w:p w:rsidR="00292EA9" w:rsidRDefault="00292EA9" w:rsidP="00292EA9">
      <w:pPr>
        <w:pStyle w:val="Ttulo1"/>
      </w:pPr>
      <w:bookmarkStart w:id="761" w:name="_Toc149506532"/>
      <w:bookmarkStart w:id="762" w:name="_Toc149506531"/>
      <w:r>
        <w:lastRenderedPageBreak/>
        <w:t>13. Conclusión sobre el aprendizaje obtenido del Tema II.</w:t>
      </w:r>
      <w:bookmarkEnd w:id="762"/>
    </w:p>
    <w:p w:rsidR="00292EA9" w:rsidRDefault="00292EA9" w:rsidP="00292EA9">
      <w:pPr>
        <w:spacing w:line="240" w:lineRule="auto"/>
        <w:jc w:val="both"/>
        <w:rPr>
          <w:rFonts w:eastAsiaTheme="majorEastAsia" w:cstheme="majorBidi"/>
          <w:color w:val="1F4E79" w:themeColor="accent1" w:themeShade="80"/>
          <w:sz w:val="28"/>
          <w:szCs w:val="32"/>
        </w:rPr>
      </w:pPr>
      <w:r>
        <w:t>Los diversos conocimientos que adquirí en este tema II fueron desarrollar redacciones sobre diversos temas como práctica, también llegamos a ver los distintos tipos de comunicación ya sea comunicación oral o comunicación escrita además las características de cada una, como otro subtema reglas gramaticales que deben llevar los textos como la coherencia y la concordancia, junto con los tipos de concordancia, también pude reforzar las diferentes normas y reglas ortográficas de puntuación como identificar donde poner puntos, acentuar o asignar una coma para separar ideas y como subtema final las distintas técnicas y formatos para la redacción de diferentes textos pudiendo aplicar la mejor opción según la situación el tipo de texto que se requiera.</w:t>
      </w:r>
      <w:r>
        <w:br w:type="page"/>
      </w:r>
    </w:p>
    <w:p w:rsidR="00583687" w:rsidRDefault="00583687" w:rsidP="00583687">
      <w:pPr>
        <w:pStyle w:val="Ttulo1"/>
      </w:pPr>
      <w:r>
        <w:lastRenderedPageBreak/>
        <w:t>14. Fuentes de información consultadas.</w:t>
      </w:r>
      <w:bookmarkEnd w:id="761"/>
    </w:p>
    <w:p w:rsidR="007C6E74" w:rsidRPr="007C6E74" w:rsidRDefault="007C6E74" w:rsidP="00292EA9">
      <w:pPr>
        <w:spacing w:line="240" w:lineRule="auto"/>
        <w:jc w:val="both"/>
        <w:rPr>
          <w:color w:val="00B0F0"/>
        </w:rPr>
      </w:pPr>
      <w:r w:rsidRPr="007C6E74">
        <w:rPr>
          <w:color w:val="00B0F0"/>
        </w:rPr>
        <w:t>Fuentes del punto 3.</w:t>
      </w:r>
    </w:p>
    <w:p w:rsidR="007C6E74" w:rsidRDefault="007C6E74" w:rsidP="00292EA9">
      <w:pPr>
        <w:spacing w:line="240" w:lineRule="auto"/>
        <w:jc w:val="both"/>
      </w:pPr>
      <w:r>
        <w:t>No hice uso de fuentes bibliográficas.</w:t>
      </w:r>
    </w:p>
    <w:p w:rsidR="007C6E74" w:rsidRPr="007C6E74" w:rsidRDefault="007C6E74" w:rsidP="00292EA9">
      <w:pPr>
        <w:spacing w:line="240" w:lineRule="auto"/>
        <w:jc w:val="both"/>
        <w:rPr>
          <w:color w:val="00B0F0"/>
        </w:rPr>
      </w:pPr>
      <w:r w:rsidRPr="007C6E74">
        <w:rPr>
          <w:color w:val="00B0F0"/>
        </w:rPr>
        <w:t>Fuentes del punto 4.</w:t>
      </w:r>
    </w:p>
    <w:p w:rsidR="007C6E74" w:rsidRDefault="000221DE" w:rsidP="00292EA9">
      <w:pPr>
        <w:spacing w:line="240" w:lineRule="auto"/>
        <w:jc w:val="both"/>
      </w:pPr>
      <w:r w:rsidRPr="000221DE">
        <w:t>https://www.eldebate.com/cultura/musica/20220715/razones-musica-combate-estres-potencia-productividad.html</w:t>
      </w:r>
    </w:p>
    <w:p w:rsidR="000221DE" w:rsidRPr="000221DE" w:rsidRDefault="000221DE" w:rsidP="00292EA9">
      <w:pPr>
        <w:spacing w:line="240" w:lineRule="auto"/>
        <w:jc w:val="both"/>
        <w:rPr>
          <w:color w:val="000000" w:themeColor="text1"/>
        </w:rPr>
      </w:pPr>
      <w:r w:rsidRPr="000221DE">
        <w:rPr>
          <w:color w:val="000000" w:themeColor="text1"/>
        </w:rPr>
        <w:t>https://www.sev.gob.mx/prevencion-adicciones/files/2020/08/Beneficios-de-escuchar-m%C3%BAsica.pdf</w:t>
      </w:r>
    </w:p>
    <w:p w:rsidR="000221DE" w:rsidRPr="000221DE" w:rsidRDefault="000221DE" w:rsidP="00292EA9">
      <w:pPr>
        <w:spacing w:line="240" w:lineRule="auto"/>
        <w:jc w:val="both"/>
        <w:rPr>
          <w:color w:val="000000" w:themeColor="text1"/>
        </w:rPr>
      </w:pPr>
      <w:r w:rsidRPr="000221DE">
        <w:rPr>
          <w:color w:val="000000" w:themeColor="text1"/>
        </w:rPr>
        <w:t>https://canalsalud.imq.es/blog/escuchar-musica-relajante</w:t>
      </w:r>
    </w:p>
    <w:p w:rsidR="007C6E74" w:rsidRPr="007C6E74" w:rsidRDefault="007C6E74" w:rsidP="00292EA9">
      <w:pPr>
        <w:spacing w:line="240" w:lineRule="auto"/>
        <w:jc w:val="both"/>
        <w:rPr>
          <w:color w:val="00B0F0"/>
        </w:rPr>
      </w:pPr>
      <w:r w:rsidRPr="007C6E74">
        <w:rPr>
          <w:color w:val="00B0F0"/>
        </w:rPr>
        <w:t>Fuentes del punto 5.</w:t>
      </w:r>
      <w:bookmarkStart w:id="763" w:name="_GoBack"/>
      <w:bookmarkEnd w:id="763"/>
    </w:p>
    <w:p w:rsidR="007E0237" w:rsidRPr="007E0237" w:rsidRDefault="007E0237" w:rsidP="00292EA9">
      <w:pPr>
        <w:spacing w:line="240" w:lineRule="auto"/>
        <w:jc w:val="both"/>
        <w:rPr>
          <w:ins w:id="764" w:author="yaret" w:date="2023-10-29T23:00:00Z"/>
          <w:color w:val="000000" w:themeColor="text1"/>
          <w:rPrChange w:id="765" w:author="yaret" w:date="2023-10-29T23:02:00Z">
            <w:rPr>
              <w:ins w:id="766" w:author="yaret" w:date="2023-10-29T23:00:00Z"/>
            </w:rPr>
          </w:rPrChange>
        </w:rPr>
      </w:pPr>
      <w:ins w:id="767" w:author="yaret" w:date="2023-10-29T23:00:00Z">
        <w:r w:rsidRPr="007E0237">
          <w:rPr>
            <w:color w:val="000000" w:themeColor="text1"/>
            <w:rPrChange w:id="768" w:author="yaret" w:date="2023-10-29T23:02:00Z">
              <w:rPr/>
            </w:rPrChange>
          </w:rPr>
          <w:fldChar w:fldCharType="begin"/>
        </w:r>
        <w:r w:rsidRPr="007E0237">
          <w:rPr>
            <w:color w:val="000000" w:themeColor="text1"/>
            <w:rPrChange w:id="769" w:author="yaret" w:date="2023-10-29T23:02:00Z">
              <w:rPr/>
            </w:rPrChange>
          </w:rPr>
          <w:instrText xml:space="preserve"> HYPERLINK "</w:instrText>
        </w:r>
      </w:ins>
      <w:r w:rsidRPr="007E0237">
        <w:rPr>
          <w:color w:val="000000" w:themeColor="text1"/>
          <w:rPrChange w:id="770" w:author="yaret" w:date="2023-10-29T23:02:00Z">
            <w:rPr/>
          </w:rPrChange>
        </w:rPr>
        <w:instrText>https://lengua.laguia2000.com/gramatica/concordancia-nominal</w:instrText>
      </w:r>
      <w:ins w:id="771" w:author="yaret" w:date="2023-10-29T23:00:00Z">
        <w:r w:rsidRPr="007E0237">
          <w:rPr>
            <w:color w:val="000000" w:themeColor="text1"/>
            <w:rPrChange w:id="772" w:author="yaret" w:date="2023-10-29T23:02:00Z">
              <w:rPr/>
            </w:rPrChange>
          </w:rPr>
          <w:instrText xml:space="preserve">" </w:instrText>
        </w:r>
        <w:r w:rsidRPr="007E0237">
          <w:rPr>
            <w:color w:val="000000" w:themeColor="text1"/>
            <w:rPrChange w:id="773" w:author="yaret" w:date="2023-10-29T23:02:00Z">
              <w:rPr/>
            </w:rPrChange>
          </w:rPr>
          <w:fldChar w:fldCharType="separate"/>
        </w:r>
      </w:ins>
      <w:r w:rsidRPr="007E0237">
        <w:rPr>
          <w:rStyle w:val="Hipervnculo"/>
          <w:color w:val="000000" w:themeColor="text1"/>
          <w:u w:val="none"/>
          <w:rPrChange w:id="774" w:author="yaret" w:date="2023-10-29T23:02:00Z">
            <w:rPr>
              <w:rStyle w:val="Hipervnculo"/>
            </w:rPr>
          </w:rPrChange>
        </w:rPr>
        <w:t>https://lengua.laguia2000.com/gramatica/concordancia-nominal</w:t>
      </w:r>
      <w:ins w:id="775" w:author="yaret" w:date="2023-10-29T23:00:00Z">
        <w:r w:rsidRPr="007E0237">
          <w:rPr>
            <w:color w:val="000000" w:themeColor="text1"/>
            <w:rPrChange w:id="776" w:author="yaret" w:date="2023-10-29T23:02:00Z">
              <w:rPr/>
            </w:rPrChange>
          </w:rPr>
          <w:fldChar w:fldCharType="end"/>
        </w:r>
      </w:ins>
    </w:p>
    <w:p w:rsidR="007E0237" w:rsidRDefault="00BA5C9A" w:rsidP="00292EA9">
      <w:pPr>
        <w:spacing w:line="240" w:lineRule="auto"/>
        <w:jc w:val="both"/>
        <w:rPr>
          <w:ins w:id="777" w:author="yaret" w:date="2023-10-29T23:00:00Z"/>
        </w:rPr>
      </w:pPr>
      <w:ins w:id="778" w:author="yaret" w:date="2023-10-30T07:23:00Z">
        <w:r w:rsidRPr="00BA5C9A">
          <w:t>https://www.rae.es/dpd/concordancia</w:t>
        </w:r>
      </w:ins>
    </w:p>
    <w:p w:rsidR="007E0237" w:rsidRPr="007E0237" w:rsidRDefault="007E0237" w:rsidP="00292EA9">
      <w:pPr>
        <w:spacing w:line="240" w:lineRule="auto"/>
        <w:jc w:val="both"/>
        <w:rPr>
          <w:ins w:id="779" w:author="yaret" w:date="2023-10-29T23:02:00Z"/>
          <w:color w:val="00B0F0"/>
          <w:rPrChange w:id="780" w:author="yaret" w:date="2023-10-29T23:04:00Z">
            <w:rPr>
              <w:ins w:id="781" w:author="yaret" w:date="2023-10-29T23:02:00Z"/>
            </w:rPr>
          </w:rPrChange>
        </w:rPr>
      </w:pPr>
      <w:ins w:id="782" w:author="yaret" w:date="2023-10-29T23:00:00Z">
        <w:r w:rsidRPr="007E0237">
          <w:rPr>
            <w:color w:val="00B0F0"/>
            <w:rPrChange w:id="783" w:author="yaret" w:date="2023-10-29T23:04:00Z">
              <w:rPr/>
            </w:rPrChange>
          </w:rPr>
          <w:t>Fuentes del punto 6.</w:t>
        </w:r>
      </w:ins>
    </w:p>
    <w:p w:rsidR="007E0237" w:rsidRDefault="007E0237" w:rsidP="00292EA9">
      <w:pPr>
        <w:spacing w:line="240" w:lineRule="auto"/>
        <w:jc w:val="both"/>
        <w:rPr>
          <w:ins w:id="784" w:author="yaret" w:date="2023-10-29T23:00:00Z"/>
        </w:rPr>
      </w:pPr>
      <w:ins w:id="785" w:author="yaret" w:date="2023-10-29T23:02:00Z">
        <w:r>
          <w:t xml:space="preserve">No hice uso de fuentes </w:t>
        </w:r>
      </w:ins>
      <w:ins w:id="786" w:author="yaret" w:date="2023-10-29T23:03:00Z">
        <w:r>
          <w:t>bibliográficas</w:t>
        </w:r>
      </w:ins>
    </w:p>
    <w:p w:rsidR="007E0237" w:rsidRPr="007E0237" w:rsidRDefault="007E0237" w:rsidP="00292EA9">
      <w:pPr>
        <w:spacing w:line="240" w:lineRule="auto"/>
        <w:jc w:val="both"/>
        <w:rPr>
          <w:ins w:id="787" w:author="yaret" w:date="2023-10-29T23:02:00Z"/>
          <w:color w:val="00B0F0"/>
          <w:rPrChange w:id="788" w:author="yaret" w:date="2023-10-29T23:04:00Z">
            <w:rPr>
              <w:ins w:id="789" w:author="yaret" w:date="2023-10-29T23:02:00Z"/>
            </w:rPr>
          </w:rPrChange>
        </w:rPr>
      </w:pPr>
      <w:ins w:id="790" w:author="yaret" w:date="2023-10-29T23:00:00Z">
        <w:r w:rsidRPr="007E0237">
          <w:rPr>
            <w:color w:val="00B0F0"/>
            <w:rPrChange w:id="791" w:author="yaret" w:date="2023-10-29T23:04:00Z">
              <w:rPr/>
            </w:rPrChange>
          </w:rPr>
          <w:t>Fuentes del punto 7</w:t>
        </w:r>
      </w:ins>
      <w:ins w:id="792" w:author="yaret" w:date="2023-10-29T23:01:00Z">
        <w:r w:rsidRPr="007E0237">
          <w:rPr>
            <w:color w:val="00B0F0"/>
            <w:rPrChange w:id="793" w:author="yaret" w:date="2023-10-29T23:04:00Z">
              <w:rPr/>
            </w:rPrChange>
          </w:rPr>
          <w:t>.</w:t>
        </w:r>
      </w:ins>
    </w:p>
    <w:p w:rsidR="007E0237" w:rsidRDefault="007E0237" w:rsidP="00292EA9">
      <w:pPr>
        <w:spacing w:line="240" w:lineRule="auto"/>
        <w:jc w:val="both"/>
        <w:rPr>
          <w:ins w:id="794" w:author="yaret" w:date="2023-10-29T23:02:00Z"/>
        </w:rPr>
      </w:pPr>
      <w:ins w:id="795" w:author="yaret" w:date="2023-10-29T23:03:00Z">
        <w:r w:rsidRPr="007E0237">
          <w:t>https://www.studocu.com/es-mx/document/instituto-tecnologico-de-villahermosa/fundamentos-de-investigacion/tipologia-de-textos-academicos-como-herramientas-del-conocimiento/18334354</w:t>
        </w:r>
      </w:ins>
    </w:p>
    <w:p w:rsidR="007E0237" w:rsidRDefault="007E0237" w:rsidP="00292EA9">
      <w:pPr>
        <w:spacing w:line="240" w:lineRule="auto"/>
        <w:jc w:val="both"/>
        <w:rPr>
          <w:ins w:id="796" w:author="yaret" w:date="2023-10-29T23:03:00Z"/>
        </w:rPr>
      </w:pPr>
      <w:ins w:id="797" w:author="yaret" w:date="2023-10-29T23:03:00Z">
        <w:r w:rsidRPr="007E0237">
          <w:t>https://tutoriales-isc.blogspot.com/2019/10/24-tipologia-de-textos-academicos-como.html</w:t>
        </w:r>
      </w:ins>
    </w:p>
    <w:p w:rsidR="007E0237" w:rsidRDefault="007E0237" w:rsidP="00292EA9">
      <w:pPr>
        <w:spacing w:line="240" w:lineRule="auto"/>
        <w:jc w:val="both"/>
        <w:rPr>
          <w:ins w:id="798" w:author="yaret" w:date="2023-10-29T23:01:00Z"/>
        </w:rPr>
      </w:pPr>
      <w:ins w:id="799" w:author="yaret" w:date="2023-10-29T23:03:00Z">
        <w:r w:rsidRPr="007E0237">
          <w:t>https://1459782.site123.me/24-tipolog%C3%ADa-de-textos-acad%C3%A9micos-como-herramientas-del-conocimiento-cient%C3%ADfico</w:t>
        </w:r>
      </w:ins>
    </w:p>
    <w:p w:rsidR="007E0237" w:rsidRPr="00010C26" w:rsidRDefault="007E0237" w:rsidP="00292EA9">
      <w:pPr>
        <w:spacing w:line="240" w:lineRule="auto"/>
        <w:jc w:val="both"/>
        <w:rPr>
          <w:color w:val="00B0F0"/>
        </w:rPr>
      </w:pPr>
      <w:ins w:id="800" w:author="yaret" w:date="2023-10-29T23:01:00Z">
        <w:r w:rsidRPr="00010C26">
          <w:rPr>
            <w:color w:val="00B0F0"/>
          </w:rPr>
          <w:t>Fuentes del punto 8.</w:t>
        </w:r>
      </w:ins>
    </w:p>
    <w:p w:rsidR="00BC1F27" w:rsidRDefault="00010C26" w:rsidP="00292EA9">
      <w:pPr>
        <w:spacing w:line="240" w:lineRule="auto"/>
        <w:jc w:val="both"/>
        <w:rPr>
          <w:ins w:id="801" w:author="yaret" w:date="2023-10-29T23:01:00Z"/>
        </w:rPr>
      </w:pPr>
      <w:r>
        <w:t>Apuntes de las diapositivas de la materia.</w:t>
      </w:r>
    </w:p>
    <w:p w:rsidR="007E0237" w:rsidRPr="00BC1F27" w:rsidRDefault="007E0237" w:rsidP="00292EA9">
      <w:pPr>
        <w:spacing w:line="240" w:lineRule="auto"/>
        <w:jc w:val="both"/>
        <w:rPr>
          <w:color w:val="00B0F0"/>
        </w:rPr>
      </w:pPr>
      <w:ins w:id="802" w:author="yaret" w:date="2023-10-29T23:01:00Z">
        <w:r w:rsidRPr="00BC1F27">
          <w:rPr>
            <w:color w:val="00B0F0"/>
          </w:rPr>
          <w:t>Fuentes del punto 9.</w:t>
        </w:r>
      </w:ins>
    </w:p>
    <w:p w:rsidR="00BC1F27" w:rsidRDefault="00BC1F27" w:rsidP="00292EA9">
      <w:pPr>
        <w:spacing w:line="240" w:lineRule="auto"/>
        <w:jc w:val="both"/>
      </w:pPr>
      <w:r w:rsidRPr="00BC1F27">
        <w:t>https://mesaparticipacion.com/inteligencia-artificial-alimentacion/</w:t>
      </w:r>
    </w:p>
    <w:p w:rsidR="00BC1F27" w:rsidRDefault="00BC1F27" w:rsidP="00292EA9">
      <w:pPr>
        <w:spacing w:line="240" w:lineRule="auto"/>
        <w:jc w:val="both"/>
      </w:pPr>
      <w:r w:rsidRPr="00BC1F27">
        <w:t>https://thefoodtech.com/tendencias-de-consumo/la-inteligencia-artificial-invade-a-la-industria-alimentaria/</w:t>
      </w:r>
    </w:p>
    <w:p w:rsidR="00BC1F27" w:rsidRDefault="00BC1F27" w:rsidP="00292EA9">
      <w:pPr>
        <w:spacing w:line="240" w:lineRule="auto"/>
        <w:jc w:val="both"/>
        <w:rPr>
          <w:ins w:id="803" w:author="yaret" w:date="2023-10-29T23:01:00Z"/>
        </w:rPr>
      </w:pPr>
      <w:r w:rsidRPr="00BC1F27">
        <w:t>https://www.telefonica.com/es/sala-comunicacion/blog/los-retos-de-la-inteligencia-artificial-en-la-industria-alimentaria/</w:t>
      </w:r>
    </w:p>
    <w:p w:rsidR="007E0237" w:rsidRPr="00010C26" w:rsidRDefault="007E0237" w:rsidP="00292EA9">
      <w:pPr>
        <w:spacing w:line="240" w:lineRule="auto"/>
        <w:jc w:val="both"/>
        <w:rPr>
          <w:color w:val="00B0F0"/>
        </w:rPr>
      </w:pPr>
      <w:ins w:id="804" w:author="yaret" w:date="2023-10-29T23:01:00Z">
        <w:r w:rsidRPr="00010C26">
          <w:rPr>
            <w:color w:val="00B0F0"/>
          </w:rPr>
          <w:t>Fuentes del punto 10.</w:t>
        </w:r>
      </w:ins>
    </w:p>
    <w:p w:rsidR="00010C26" w:rsidRDefault="00010C26" w:rsidP="00292EA9">
      <w:pPr>
        <w:spacing w:line="240" w:lineRule="auto"/>
        <w:jc w:val="both"/>
      </w:pPr>
      <w:r w:rsidRPr="00010C26">
        <w:t>https://es.wikipedia.org/wiki/Aquel_a%C3%B1o_nuestro</w:t>
      </w:r>
    </w:p>
    <w:p w:rsidR="00010C26" w:rsidRDefault="00010C26" w:rsidP="00292EA9">
      <w:pPr>
        <w:spacing w:line="240" w:lineRule="auto"/>
        <w:jc w:val="both"/>
      </w:pPr>
      <w:r w:rsidRPr="00010C26">
        <w:t>https://www.netflix.com/mx/title/81486372</w:t>
      </w:r>
    </w:p>
    <w:p w:rsidR="00010C26" w:rsidRDefault="00010C26" w:rsidP="00292EA9">
      <w:pPr>
        <w:spacing w:line="240" w:lineRule="auto"/>
        <w:jc w:val="both"/>
        <w:rPr>
          <w:ins w:id="805" w:author="yaret" w:date="2023-10-29T23:01:00Z"/>
        </w:rPr>
      </w:pPr>
      <w:r w:rsidRPr="00010C26">
        <w:lastRenderedPageBreak/>
        <w:t>https://www.webtoons.com/es/romance/that-summer/list?title_no=3727</w:t>
      </w:r>
    </w:p>
    <w:p w:rsidR="007E0237" w:rsidRPr="00010C26" w:rsidRDefault="007E0237" w:rsidP="00292EA9">
      <w:pPr>
        <w:spacing w:line="240" w:lineRule="auto"/>
        <w:jc w:val="both"/>
        <w:rPr>
          <w:color w:val="00B0F0"/>
        </w:rPr>
      </w:pPr>
      <w:ins w:id="806" w:author="yaret" w:date="2023-10-29T23:01:00Z">
        <w:r w:rsidRPr="00010C26">
          <w:rPr>
            <w:color w:val="00B0F0"/>
          </w:rPr>
          <w:t>Fuentes del punto 11.</w:t>
        </w:r>
      </w:ins>
    </w:p>
    <w:p w:rsidR="00010C26" w:rsidRDefault="001702AF" w:rsidP="00292EA9">
      <w:pPr>
        <w:spacing w:line="240" w:lineRule="auto"/>
        <w:jc w:val="both"/>
        <w:rPr>
          <w:ins w:id="807" w:author="yaret" w:date="2023-10-29T23:01:00Z"/>
        </w:rPr>
      </w:pPr>
      <w:r w:rsidRPr="001702AF">
        <w:t>https://www.culturagenial.com/es/libro-el-principito/</w:t>
      </w:r>
    </w:p>
    <w:p w:rsidR="007E0237" w:rsidRPr="00010C26" w:rsidRDefault="007E0237" w:rsidP="00292EA9">
      <w:pPr>
        <w:spacing w:line="240" w:lineRule="auto"/>
        <w:jc w:val="both"/>
        <w:rPr>
          <w:color w:val="00B0F0"/>
        </w:rPr>
      </w:pPr>
      <w:ins w:id="808" w:author="yaret" w:date="2023-10-29T23:01:00Z">
        <w:r w:rsidRPr="00010C26">
          <w:rPr>
            <w:color w:val="00B0F0"/>
          </w:rPr>
          <w:t>Fuentes del punto 12.</w:t>
        </w:r>
      </w:ins>
    </w:p>
    <w:p w:rsidR="00010C26" w:rsidRDefault="001702AF" w:rsidP="00292EA9">
      <w:pPr>
        <w:spacing w:line="240" w:lineRule="auto"/>
        <w:jc w:val="both"/>
      </w:pPr>
      <w:r w:rsidRPr="001702AF">
        <w:t>https://gc.scalahed.com/recursos/files/r161r/w25172w/M1CCT05_S5_Reporte_de_investigacion.pdf</w:t>
      </w:r>
    </w:p>
    <w:p w:rsidR="001702AF" w:rsidRDefault="001702AF" w:rsidP="00292EA9">
      <w:pPr>
        <w:spacing w:line="240" w:lineRule="auto"/>
        <w:jc w:val="both"/>
        <w:rPr>
          <w:ins w:id="809" w:author="yaret" w:date="2023-10-29T23:01:00Z"/>
        </w:rPr>
      </w:pPr>
      <w:r w:rsidRPr="001702AF">
        <w:t>https://www.lifeder.com/informe-de-investigacion/</w:t>
      </w:r>
    </w:p>
    <w:p w:rsidR="00583687" w:rsidRPr="00010C26" w:rsidDel="00715507" w:rsidRDefault="007E0237" w:rsidP="00292EA9">
      <w:pPr>
        <w:spacing w:line="240" w:lineRule="auto"/>
        <w:jc w:val="both"/>
        <w:rPr>
          <w:del w:id="810" w:author="yaret" w:date="2023-10-30T16:55:00Z"/>
          <w:rFonts w:eastAsiaTheme="majorEastAsia" w:cstheme="majorBidi"/>
          <w:color w:val="00B0F0"/>
          <w:sz w:val="28"/>
          <w:szCs w:val="32"/>
        </w:rPr>
      </w:pPr>
      <w:ins w:id="811" w:author="yaret" w:date="2023-10-29T23:01:00Z">
        <w:r w:rsidRPr="00010C26">
          <w:rPr>
            <w:color w:val="00B0F0"/>
          </w:rPr>
          <w:t>Fuentes del punto 13</w:t>
        </w:r>
      </w:ins>
      <w:del w:id="812" w:author="yaret" w:date="2023-10-30T16:55:00Z">
        <w:r w:rsidR="00583687" w:rsidRPr="00010C26" w:rsidDel="00715507">
          <w:rPr>
            <w:color w:val="00B0F0"/>
          </w:rPr>
          <w:br w:type="page"/>
        </w:r>
      </w:del>
    </w:p>
    <w:p w:rsidR="001702AF" w:rsidRDefault="00583687" w:rsidP="00292EA9">
      <w:pPr>
        <w:spacing w:line="240" w:lineRule="auto"/>
        <w:jc w:val="both"/>
        <w:rPr>
          <w:color w:val="00B0F0"/>
        </w:rPr>
      </w:pPr>
      <w:bookmarkStart w:id="813" w:name="_Toc149506533"/>
      <w:del w:id="814" w:author="yaret" w:date="2023-10-30T16:55:00Z">
        <w:r w:rsidRPr="00010C26" w:rsidDel="00715507">
          <w:rPr>
            <w:color w:val="00B0F0"/>
          </w:rPr>
          <w:delText>15. Presentación del documento.</w:delText>
        </w:r>
      </w:del>
      <w:bookmarkEnd w:id="813"/>
    </w:p>
    <w:p w:rsidR="001702AF" w:rsidRDefault="001702AF" w:rsidP="00292EA9">
      <w:pPr>
        <w:spacing w:line="240" w:lineRule="auto"/>
        <w:jc w:val="both"/>
        <w:rPr>
          <w:ins w:id="815" w:author="yaret" w:date="2023-10-29T23:00:00Z"/>
        </w:rPr>
      </w:pPr>
      <w:ins w:id="816" w:author="yaret" w:date="2023-10-29T23:02:00Z">
        <w:r>
          <w:t xml:space="preserve">No hice uso de fuentes </w:t>
        </w:r>
      </w:ins>
      <w:ins w:id="817" w:author="yaret" w:date="2023-10-29T23:03:00Z">
        <w:r>
          <w:t>bibliográficas</w:t>
        </w:r>
      </w:ins>
    </w:p>
    <w:p w:rsidR="008461E4" w:rsidRPr="001605C8" w:rsidDel="00715507" w:rsidRDefault="008461E4" w:rsidP="008461E4">
      <w:pPr>
        <w:rPr>
          <w:del w:id="818" w:author="yaret" w:date="2023-10-30T16:54:00Z"/>
          <w:color w:val="00B0F0"/>
        </w:rPr>
      </w:pPr>
      <w:del w:id="819" w:author="yaret" w:date="2023-10-30T16:54:00Z">
        <w:r w:rsidDel="00715507">
          <w:delText xml:space="preserve">Actividad 11 </w:delText>
        </w:r>
        <w:r w:rsidR="006D71D0" w:rsidDel="00715507">
          <w:delText>(</w:delText>
        </w:r>
        <w:r w:rsidR="006D71D0" w:rsidRPr="006D71D0" w:rsidDel="00715507">
          <w:delText>Escribe</w:delText>
        </w:r>
        <w:r w:rsidR="006D71D0" w:rsidDel="00715507">
          <w:delText xml:space="preserve"> dos puntos donde sea necesario)</w:delText>
        </w:r>
      </w:del>
    </w:p>
    <w:p w:rsidR="006D71D0" w:rsidDel="00715507" w:rsidRDefault="006D71D0" w:rsidP="008461E4">
      <w:pPr>
        <w:rPr>
          <w:del w:id="820" w:author="yaret" w:date="2023-10-30T16:54:00Z"/>
        </w:rPr>
      </w:pPr>
      <w:del w:id="821" w:author="yaret" w:date="2023-10-30T16:54:00Z">
        <w:r w:rsidRPr="006D71D0" w:rsidDel="00715507">
          <w:delText>Dijo entonces el huésped a los dos "A buen capellán, mejor sacristán." El ejercicio, la dieta, el trabajo he aquí tres grandes médicos. Todas las esdrújulas se acentúan; por ejemplo cántaro, árboles, bárbaro... Gasta más de lo que tiene por consiguiente, no tardará en arruinarse. Mi querido e inolvidable amigo Recibí tu carta que me alegró mucho.</w:delText>
        </w:r>
      </w:del>
    </w:p>
    <w:p w:rsidR="006D71D0" w:rsidDel="00715507" w:rsidRDefault="006D71D0" w:rsidP="006D71D0">
      <w:pPr>
        <w:rPr>
          <w:del w:id="822" w:author="yaret" w:date="2023-10-30T16:54:00Z"/>
        </w:rPr>
      </w:pPr>
      <w:del w:id="823" w:author="yaret" w:date="2023-10-30T16:54:00Z">
        <w:r w:rsidDel="00715507">
          <w:delText>El único egoísta que me gusta es el que dice No hay nadie como mi madre, ni hija como mi hija.</w:delText>
        </w:r>
      </w:del>
    </w:p>
    <w:p w:rsidR="008461E4" w:rsidRDefault="006D71D0" w:rsidP="005B74A0">
      <w:del w:id="824" w:author="yaret" w:date="2023-10-30T16:54:00Z">
        <w:r w:rsidDel="00715507">
          <w:delText>José Pérez Gómez, Secretario del Ayuntamiento de Béjar (Salamanca), Certifico Que en el folio veinte de partidas de nacimiento no hay datos sobre su consulta. Visto el informe de la Junta Provincial, determinamos Que la finca no se puede declarar como urbana</w:delText>
        </w:r>
      </w:del>
    </w:p>
    <w:sectPr w:rsidR="008461E4">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782" w:rsidRDefault="00B75782" w:rsidP="006D1C3B">
      <w:pPr>
        <w:spacing w:after="0" w:line="240" w:lineRule="auto"/>
      </w:pPr>
      <w:r>
        <w:separator/>
      </w:r>
    </w:p>
  </w:endnote>
  <w:endnote w:type="continuationSeparator" w:id="0">
    <w:p w:rsidR="00B75782" w:rsidRDefault="00B75782" w:rsidP="006D1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431596"/>
      <w:docPartObj>
        <w:docPartGallery w:val="Page Numbers (Bottom of Page)"/>
        <w:docPartUnique/>
      </w:docPartObj>
    </w:sdtPr>
    <w:sdtEndPr/>
    <w:sdtContent>
      <w:p w:rsidR="001605C8" w:rsidRDefault="001605C8">
        <w:pPr>
          <w:pStyle w:val="Piedepgina"/>
          <w:jc w:val="right"/>
        </w:pPr>
        <w:r>
          <w:fldChar w:fldCharType="begin"/>
        </w:r>
        <w:r>
          <w:instrText>PAGE   \* MERGEFORMAT</w:instrText>
        </w:r>
        <w:r>
          <w:fldChar w:fldCharType="separate"/>
        </w:r>
        <w:r w:rsidR="002222DE" w:rsidRPr="002222DE">
          <w:rPr>
            <w:noProof/>
            <w:lang w:val="es-ES"/>
          </w:rPr>
          <w:t>26</w:t>
        </w:r>
        <w:r>
          <w:fldChar w:fldCharType="end"/>
        </w:r>
      </w:p>
    </w:sdtContent>
  </w:sdt>
  <w:p w:rsidR="001605C8" w:rsidRDefault="001605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782" w:rsidRDefault="00B75782" w:rsidP="006D1C3B">
      <w:pPr>
        <w:spacing w:after="0" w:line="240" w:lineRule="auto"/>
      </w:pPr>
      <w:r>
        <w:separator/>
      </w:r>
    </w:p>
  </w:footnote>
  <w:footnote w:type="continuationSeparator" w:id="0">
    <w:p w:rsidR="00B75782" w:rsidRDefault="00B75782" w:rsidP="006D1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ABD"/>
    <w:multiLevelType w:val="hybridMultilevel"/>
    <w:tmpl w:val="BEA2DBD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 w15:restartNumberingAfterBreak="0">
    <w:nsid w:val="0323780A"/>
    <w:multiLevelType w:val="hybridMultilevel"/>
    <w:tmpl w:val="BBDC68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CC50A8"/>
    <w:multiLevelType w:val="hybridMultilevel"/>
    <w:tmpl w:val="1AAA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372DC5"/>
    <w:multiLevelType w:val="hybridMultilevel"/>
    <w:tmpl w:val="4F9458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3E24F1"/>
    <w:multiLevelType w:val="hybridMultilevel"/>
    <w:tmpl w:val="DD86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63A2"/>
    <w:multiLevelType w:val="hybridMultilevel"/>
    <w:tmpl w:val="25EC2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6E500C"/>
    <w:multiLevelType w:val="hybridMultilevel"/>
    <w:tmpl w:val="3B60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B490C"/>
    <w:multiLevelType w:val="multilevel"/>
    <w:tmpl w:val="1CAE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F70EB"/>
    <w:multiLevelType w:val="multilevel"/>
    <w:tmpl w:val="6E309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B7542"/>
    <w:multiLevelType w:val="hybridMultilevel"/>
    <w:tmpl w:val="10202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420B7E"/>
    <w:multiLevelType w:val="multilevel"/>
    <w:tmpl w:val="04629A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81BF2"/>
    <w:multiLevelType w:val="hybridMultilevel"/>
    <w:tmpl w:val="A822B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767FF6"/>
    <w:multiLevelType w:val="hybridMultilevel"/>
    <w:tmpl w:val="A1968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537C28"/>
    <w:multiLevelType w:val="multilevel"/>
    <w:tmpl w:val="D7E87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C07A2"/>
    <w:multiLevelType w:val="hybridMultilevel"/>
    <w:tmpl w:val="257671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34F7217"/>
    <w:multiLevelType w:val="hybridMultilevel"/>
    <w:tmpl w:val="3FCAA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53010A"/>
    <w:multiLevelType w:val="hybridMultilevel"/>
    <w:tmpl w:val="102020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315020D"/>
    <w:multiLevelType w:val="hybridMultilevel"/>
    <w:tmpl w:val="95AA1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CC67C1"/>
    <w:multiLevelType w:val="hybridMultilevel"/>
    <w:tmpl w:val="360A9C16"/>
    <w:lvl w:ilvl="0" w:tplc="6850505C">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FB40E3"/>
    <w:multiLevelType w:val="multilevel"/>
    <w:tmpl w:val="310E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57930"/>
    <w:multiLevelType w:val="hybridMultilevel"/>
    <w:tmpl w:val="062C2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7229C9"/>
    <w:multiLevelType w:val="hybridMultilevel"/>
    <w:tmpl w:val="A19C7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457C07"/>
    <w:multiLevelType w:val="hybridMultilevel"/>
    <w:tmpl w:val="F2AC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8A6F23"/>
    <w:multiLevelType w:val="hybridMultilevel"/>
    <w:tmpl w:val="C3320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0932DCB"/>
    <w:multiLevelType w:val="hybridMultilevel"/>
    <w:tmpl w:val="F5D0C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F83592"/>
    <w:multiLevelType w:val="hybridMultilevel"/>
    <w:tmpl w:val="D23A8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976848"/>
    <w:multiLevelType w:val="hybridMultilevel"/>
    <w:tmpl w:val="B0B6D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0A77F8E"/>
    <w:multiLevelType w:val="hybridMultilevel"/>
    <w:tmpl w:val="A240E1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1FC2E02"/>
    <w:multiLevelType w:val="hybridMultilevel"/>
    <w:tmpl w:val="6ED8C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4C60F85"/>
    <w:multiLevelType w:val="hybridMultilevel"/>
    <w:tmpl w:val="3ED62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EA59C0"/>
    <w:multiLevelType w:val="hybridMultilevel"/>
    <w:tmpl w:val="C6680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9EC1EFF"/>
    <w:multiLevelType w:val="hybridMultilevel"/>
    <w:tmpl w:val="BAE6A5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12"/>
  </w:num>
  <w:num w:numId="3">
    <w:abstractNumId w:val="5"/>
  </w:num>
  <w:num w:numId="4">
    <w:abstractNumId w:val="30"/>
  </w:num>
  <w:num w:numId="5">
    <w:abstractNumId w:val="15"/>
  </w:num>
  <w:num w:numId="6">
    <w:abstractNumId w:val="25"/>
  </w:num>
  <w:num w:numId="7">
    <w:abstractNumId w:val="21"/>
  </w:num>
  <w:num w:numId="8">
    <w:abstractNumId w:val="6"/>
  </w:num>
  <w:num w:numId="9">
    <w:abstractNumId w:val="18"/>
  </w:num>
  <w:num w:numId="10">
    <w:abstractNumId w:val="7"/>
  </w:num>
  <w:num w:numId="11">
    <w:abstractNumId w:val="0"/>
  </w:num>
  <w:num w:numId="12">
    <w:abstractNumId w:val="24"/>
  </w:num>
  <w:num w:numId="13">
    <w:abstractNumId w:val="23"/>
  </w:num>
  <w:num w:numId="14">
    <w:abstractNumId w:val="26"/>
  </w:num>
  <w:num w:numId="15">
    <w:abstractNumId w:val="28"/>
  </w:num>
  <w:num w:numId="16">
    <w:abstractNumId w:val="4"/>
  </w:num>
  <w:num w:numId="17">
    <w:abstractNumId w:val="11"/>
  </w:num>
  <w:num w:numId="18">
    <w:abstractNumId w:val="17"/>
  </w:num>
  <w:num w:numId="19">
    <w:abstractNumId w:val="22"/>
  </w:num>
  <w:num w:numId="20">
    <w:abstractNumId w:val="19"/>
  </w:num>
  <w:num w:numId="21">
    <w:abstractNumId w:val="31"/>
  </w:num>
  <w:num w:numId="22">
    <w:abstractNumId w:val="13"/>
  </w:num>
  <w:num w:numId="23">
    <w:abstractNumId w:val="10"/>
  </w:num>
  <w:num w:numId="24">
    <w:abstractNumId w:val="8"/>
  </w:num>
  <w:num w:numId="25">
    <w:abstractNumId w:val="29"/>
  </w:num>
  <w:num w:numId="26">
    <w:abstractNumId w:val="27"/>
  </w:num>
  <w:num w:numId="27">
    <w:abstractNumId w:val="1"/>
  </w:num>
  <w:num w:numId="28">
    <w:abstractNumId w:val="3"/>
  </w:num>
  <w:num w:numId="29">
    <w:abstractNumId w:val="14"/>
  </w:num>
  <w:num w:numId="30">
    <w:abstractNumId w:val="16"/>
  </w:num>
  <w:num w:numId="31">
    <w:abstractNumId w:val="9"/>
  </w:num>
  <w:num w:numId="32">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ret">
    <w15:presenceInfo w15:providerId="Windows Live" w15:userId="83663da49a6de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86D"/>
    <w:rsid w:val="00010C26"/>
    <w:rsid w:val="00012741"/>
    <w:rsid w:val="0001621C"/>
    <w:rsid w:val="0002097B"/>
    <w:rsid w:val="000221DE"/>
    <w:rsid w:val="00026131"/>
    <w:rsid w:val="00080D27"/>
    <w:rsid w:val="000B6FD1"/>
    <w:rsid w:val="000E02F3"/>
    <w:rsid w:val="000F3ABA"/>
    <w:rsid w:val="000F5930"/>
    <w:rsid w:val="001605C8"/>
    <w:rsid w:val="001702AF"/>
    <w:rsid w:val="001853DD"/>
    <w:rsid w:val="001C5982"/>
    <w:rsid w:val="001D480C"/>
    <w:rsid w:val="001E5D4A"/>
    <w:rsid w:val="001F7BBD"/>
    <w:rsid w:val="0021605D"/>
    <w:rsid w:val="002222DE"/>
    <w:rsid w:val="00244571"/>
    <w:rsid w:val="002644D5"/>
    <w:rsid w:val="00270DB6"/>
    <w:rsid w:val="0027386D"/>
    <w:rsid w:val="00276422"/>
    <w:rsid w:val="00277D83"/>
    <w:rsid w:val="00292EA9"/>
    <w:rsid w:val="00293198"/>
    <w:rsid w:val="002C4A52"/>
    <w:rsid w:val="002E3E01"/>
    <w:rsid w:val="0030524E"/>
    <w:rsid w:val="0035787B"/>
    <w:rsid w:val="0037779F"/>
    <w:rsid w:val="00392370"/>
    <w:rsid w:val="00393C0E"/>
    <w:rsid w:val="003D09CE"/>
    <w:rsid w:val="003F438C"/>
    <w:rsid w:val="00402E46"/>
    <w:rsid w:val="00405690"/>
    <w:rsid w:val="00424451"/>
    <w:rsid w:val="0043396E"/>
    <w:rsid w:val="00441B8B"/>
    <w:rsid w:val="004966DE"/>
    <w:rsid w:val="004971DC"/>
    <w:rsid w:val="004A04BC"/>
    <w:rsid w:val="004A3AF3"/>
    <w:rsid w:val="004A7C53"/>
    <w:rsid w:val="004C0051"/>
    <w:rsid w:val="004E0761"/>
    <w:rsid w:val="00540429"/>
    <w:rsid w:val="00583687"/>
    <w:rsid w:val="005B1607"/>
    <w:rsid w:val="005B74A0"/>
    <w:rsid w:val="00632FD9"/>
    <w:rsid w:val="00697BC5"/>
    <w:rsid w:val="006A4BD8"/>
    <w:rsid w:val="006C2AFC"/>
    <w:rsid w:val="006C7B38"/>
    <w:rsid w:val="006D1C3B"/>
    <w:rsid w:val="006D71D0"/>
    <w:rsid w:val="006E333F"/>
    <w:rsid w:val="00715507"/>
    <w:rsid w:val="00722B4C"/>
    <w:rsid w:val="0076219D"/>
    <w:rsid w:val="00772EC8"/>
    <w:rsid w:val="0078212A"/>
    <w:rsid w:val="007C1BC1"/>
    <w:rsid w:val="007C6E74"/>
    <w:rsid w:val="007E0237"/>
    <w:rsid w:val="007E37FA"/>
    <w:rsid w:val="008461E4"/>
    <w:rsid w:val="00885173"/>
    <w:rsid w:val="008957DC"/>
    <w:rsid w:val="008A28D1"/>
    <w:rsid w:val="008B2327"/>
    <w:rsid w:val="008E18AA"/>
    <w:rsid w:val="008E55CA"/>
    <w:rsid w:val="0090611A"/>
    <w:rsid w:val="009106DE"/>
    <w:rsid w:val="009134A0"/>
    <w:rsid w:val="00924F8F"/>
    <w:rsid w:val="00962D60"/>
    <w:rsid w:val="00987841"/>
    <w:rsid w:val="00997520"/>
    <w:rsid w:val="00997C61"/>
    <w:rsid w:val="009B6A83"/>
    <w:rsid w:val="009E6C52"/>
    <w:rsid w:val="00A320FB"/>
    <w:rsid w:val="00A34C56"/>
    <w:rsid w:val="00AA34E2"/>
    <w:rsid w:val="00AA7AEF"/>
    <w:rsid w:val="00AB7A6B"/>
    <w:rsid w:val="00AC52E6"/>
    <w:rsid w:val="00AF101C"/>
    <w:rsid w:val="00AF757B"/>
    <w:rsid w:val="00B142ED"/>
    <w:rsid w:val="00B75782"/>
    <w:rsid w:val="00B801A7"/>
    <w:rsid w:val="00B9266A"/>
    <w:rsid w:val="00BA2057"/>
    <w:rsid w:val="00BA5C9A"/>
    <w:rsid w:val="00BC1F27"/>
    <w:rsid w:val="00BE33B5"/>
    <w:rsid w:val="00C21424"/>
    <w:rsid w:val="00C2488F"/>
    <w:rsid w:val="00C30805"/>
    <w:rsid w:val="00C44035"/>
    <w:rsid w:val="00C71841"/>
    <w:rsid w:val="00CA64DD"/>
    <w:rsid w:val="00CB61BA"/>
    <w:rsid w:val="00D0116E"/>
    <w:rsid w:val="00D44D8D"/>
    <w:rsid w:val="00D546CE"/>
    <w:rsid w:val="00D646C7"/>
    <w:rsid w:val="00D80BD3"/>
    <w:rsid w:val="00DA65C5"/>
    <w:rsid w:val="00DC22CB"/>
    <w:rsid w:val="00DF2A5E"/>
    <w:rsid w:val="00E23CE0"/>
    <w:rsid w:val="00E71D87"/>
    <w:rsid w:val="00E953E9"/>
    <w:rsid w:val="00E966BA"/>
    <w:rsid w:val="00EC0F0E"/>
    <w:rsid w:val="00F85D54"/>
    <w:rsid w:val="00F85D87"/>
    <w:rsid w:val="00F97601"/>
    <w:rsid w:val="00FA6062"/>
    <w:rsid w:val="00FB38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46C4A-3811-4424-B990-C0A977C1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5CA"/>
    <w:rPr>
      <w:rFonts w:ascii="Arial" w:hAnsi="Arial"/>
      <w:sz w:val="24"/>
    </w:rPr>
  </w:style>
  <w:style w:type="paragraph" w:styleId="Ttulo1">
    <w:name w:val="heading 1"/>
    <w:basedOn w:val="Normal"/>
    <w:next w:val="Normal"/>
    <w:link w:val="Ttulo1Car"/>
    <w:uiPriority w:val="9"/>
    <w:qFormat/>
    <w:rsid w:val="0027386D"/>
    <w:pPr>
      <w:keepNext/>
      <w:keepLines/>
      <w:spacing w:before="240" w:after="0"/>
      <w:outlineLvl w:val="0"/>
    </w:pPr>
    <w:rPr>
      <w:rFonts w:eastAsiaTheme="majorEastAsia" w:cstheme="majorBidi"/>
      <w:color w:val="1F4E79" w:themeColor="accent1" w:themeShade="8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86D"/>
    <w:rPr>
      <w:rFonts w:ascii="Arial" w:eastAsiaTheme="majorEastAsia" w:hAnsi="Arial" w:cstheme="majorBidi"/>
      <w:color w:val="1F4E79" w:themeColor="accent1" w:themeShade="80"/>
      <w:sz w:val="28"/>
      <w:szCs w:val="32"/>
    </w:rPr>
  </w:style>
  <w:style w:type="paragraph" w:styleId="Prrafodelista">
    <w:name w:val="List Paragraph"/>
    <w:basedOn w:val="Normal"/>
    <w:uiPriority w:val="34"/>
    <w:qFormat/>
    <w:rsid w:val="00CB61BA"/>
    <w:pPr>
      <w:ind w:left="720"/>
      <w:contextualSpacing/>
    </w:pPr>
  </w:style>
  <w:style w:type="paragraph" w:styleId="NormalWeb">
    <w:name w:val="Normal (Web)"/>
    <w:basedOn w:val="Normal"/>
    <w:uiPriority w:val="99"/>
    <w:semiHidden/>
    <w:unhideWhenUsed/>
    <w:rsid w:val="006D1C3B"/>
    <w:pPr>
      <w:spacing w:before="100" w:beforeAutospacing="1" w:after="100" w:afterAutospacing="1" w:line="240" w:lineRule="auto"/>
    </w:pPr>
    <w:rPr>
      <w:rFonts w:ascii="Times New Roman" w:eastAsia="Times New Roman" w:hAnsi="Times New Roman" w:cs="Times New Roman"/>
      <w:szCs w:val="24"/>
      <w:lang w:eastAsia="es-MX"/>
    </w:rPr>
  </w:style>
  <w:style w:type="paragraph" w:styleId="Encabezado">
    <w:name w:val="header"/>
    <w:basedOn w:val="Normal"/>
    <w:link w:val="EncabezadoCar"/>
    <w:uiPriority w:val="99"/>
    <w:unhideWhenUsed/>
    <w:rsid w:val="006D1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1C3B"/>
    <w:rPr>
      <w:rFonts w:ascii="Arial" w:hAnsi="Arial"/>
      <w:sz w:val="24"/>
    </w:rPr>
  </w:style>
  <w:style w:type="paragraph" w:styleId="Piedepgina">
    <w:name w:val="footer"/>
    <w:basedOn w:val="Normal"/>
    <w:link w:val="PiedepginaCar"/>
    <w:uiPriority w:val="99"/>
    <w:unhideWhenUsed/>
    <w:rsid w:val="006D1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1C3B"/>
    <w:rPr>
      <w:rFonts w:ascii="Arial" w:hAnsi="Arial"/>
      <w:sz w:val="24"/>
    </w:rPr>
  </w:style>
  <w:style w:type="paragraph" w:styleId="TtuloTDC">
    <w:name w:val="TOC Heading"/>
    <w:basedOn w:val="Ttulo1"/>
    <w:next w:val="Normal"/>
    <w:uiPriority w:val="39"/>
    <w:unhideWhenUsed/>
    <w:qFormat/>
    <w:rsid w:val="005B1607"/>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5B1607"/>
    <w:pPr>
      <w:spacing w:after="100"/>
    </w:pPr>
  </w:style>
  <w:style w:type="character" w:styleId="Hipervnculo">
    <w:name w:val="Hyperlink"/>
    <w:basedOn w:val="Fuentedeprrafopredeter"/>
    <w:uiPriority w:val="99"/>
    <w:unhideWhenUsed/>
    <w:rsid w:val="005B1607"/>
    <w:rPr>
      <w:color w:val="0563C1" w:themeColor="hyperlink"/>
      <w:u w:val="single"/>
    </w:rPr>
  </w:style>
  <w:style w:type="character" w:styleId="Textoennegrita">
    <w:name w:val="Strong"/>
    <w:basedOn w:val="Fuentedeprrafopredeter"/>
    <w:uiPriority w:val="22"/>
    <w:qFormat/>
    <w:rsid w:val="00DF2A5E"/>
    <w:rPr>
      <w:b/>
      <w:bCs/>
    </w:rPr>
  </w:style>
  <w:style w:type="paragraph" w:styleId="Textodeglobo">
    <w:name w:val="Balloon Text"/>
    <w:basedOn w:val="Normal"/>
    <w:link w:val="TextodegloboCar"/>
    <w:uiPriority w:val="99"/>
    <w:semiHidden/>
    <w:unhideWhenUsed/>
    <w:rsid w:val="00BA5C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5C9A"/>
    <w:rPr>
      <w:rFonts w:ascii="Segoe UI" w:hAnsi="Segoe UI" w:cs="Segoe UI"/>
      <w:sz w:val="18"/>
      <w:szCs w:val="18"/>
    </w:rPr>
  </w:style>
  <w:style w:type="table" w:styleId="Tablaconcuadrcula">
    <w:name w:val="Table Grid"/>
    <w:basedOn w:val="Tablanormal"/>
    <w:uiPriority w:val="39"/>
    <w:rsid w:val="00D5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a47db1-0">
    <w:name w:val="sc-51a47db1-0"/>
    <w:basedOn w:val="Fuentedeprrafopredeter"/>
    <w:rsid w:val="00E953E9"/>
  </w:style>
  <w:style w:type="character" w:styleId="nfasis">
    <w:name w:val="Emphasis"/>
    <w:basedOn w:val="Fuentedeprrafopredeter"/>
    <w:uiPriority w:val="20"/>
    <w:qFormat/>
    <w:rsid w:val="002E3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5424">
      <w:bodyDiv w:val="1"/>
      <w:marLeft w:val="0"/>
      <w:marRight w:val="0"/>
      <w:marTop w:val="0"/>
      <w:marBottom w:val="0"/>
      <w:divBdr>
        <w:top w:val="none" w:sz="0" w:space="0" w:color="auto"/>
        <w:left w:val="none" w:sz="0" w:space="0" w:color="auto"/>
        <w:bottom w:val="none" w:sz="0" w:space="0" w:color="auto"/>
        <w:right w:val="none" w:sz="0" w:space="0" w:color="auto"/>
      </w:divBdr>
      <w:divsChild>
        <w:div w:id="384110649">
          <w:marLeft w:val="0"/>
          <w:marRight w:val="0"/>
          <w:marTop w:val="0"/>
          <w:marBottom w:val="0"/>
          <w:divBdr>
            <w:top w:val="none" w:sz="0" w:space="0" w:color="auto"/>
            <w:left w:val="none" w:sz="0" w:space="0" w:color="auto"/>
            <w:bottom w:val="none" w:sz="0" w:space="0" w:color="auto"/>
            <w:right w:val="none" w:sz="0" w:space="0" w:color="auto"/>
          </w:divBdr>
        </w:div>
        <w:div w:id="1535774572">
          <w:marLeft w:val="0"/>
          <w:marRight w:val="0"/>
          <w:marTop w:val="0"/>
          <w:marBottom w:val="0"/>
          <w:divBdr>
            <w:top w:val="none" w:sz="0" w:space="0" w:color="auto"/>
            <w:left w:val="none" w:sz="0" w:space="0" w:color="auto"/>
            <w:bottom w:val="none" w:sz="0" w:space="0" w:color="auto"/>
            <w:right w:val="none" w:sz="0" w:space="0" w:color="auto"/>
          </w:divBdr>
        </w:div>
        <w:div w:id="470370545">
          <w:marLeft w:val="0"/>
          <w:marRight w:val="0"/>
          <w:marTop w:val="0"/>
          <w:marBottom w:val="0"/>
          <w:divBdr>
            <w:top w:val="none" w:sz="0" w:space="0" w:color="auto"/>
            <w:left w:val="none" w:sz="0" w:space="0" w:color="auto"/>
            <w:bottom w:val="none" w:sz="0" w:space="0" w:color="auto"/>
            <w:right w:val="none" w:sz="0" w:space="0" w:color="auto"/>
          </w:divBdr>
        </w:div>
        <w:div w:id="1834565792">
          <w:marLeft w:val="0"/>
          <w:marRight w:val="0"/>
          <w:marTop w:val="0"/>
          <w:marBottom w:val="0"/>
          <w:divBdr>
            <w:top w:val="none" w:sz="0" w:space="0" w:color="auto"/>
            <w:left w:val="none" w:sz="0" w:space="0" w:color="auto"/>
            <w:bottom w:val="none" w:sz="0" w:space="0" w:color="auto"/>
            <w:right w:val="none" w:sz="0" w:space="0" w:color="auto"/>
          </w:divBdr>
        </w:div>
        <w:div w:id="1348368186">
          <w:marLeft w:val="0"/>
          <w:marRight w:val="0"/>
          <w:marTop w:val="0"/>
          <w:marBottom w:val="0"/>
          <w:divBdr>
            <w:top w:val="none" w:sz="0" w:space="0" w:color="auto"/>
            <w:left w:val="none" w:sz="0" w:space="0" w:color="auto"/>
            <w:bottom w:val="none" w:sz="0" w:space="0" w:color="auto"/>
            <w:right w:val="none" w:sz="0" w:space="0" w:color="auto"/>
          </w:divBdr>
        </w:div>
        <w:div w:id="204610631">
          <w:marLeft w:val="0"/>
          <w:marRight w:val="0"/>
          <w:marTop w:val="0"/>
          <w:marBottom w:val="0"/>
          <w:divBdr>
            <w:top w:val="none" w:sz="0" w:space="0" w:color="auto"/>
            <w:left w:val="none" w:sz="0" w:space="0" w:color="auto"/>
            <w:bottom w:val="none" w:sz="0" w:space="0" w:color="auto"/>
            <w:right w:val="none" w:sz="0" w:space="0" w:color="auto"/>
          </w:divBdr>
        </w:div>
        <w:div w:id="1655915166">
          <w:marLeft w:val="0"/>
          <w:marRight w:val="0"/>
          <w:marTop w:val="0"/>
          <w:marBottom w:val="0"/>
          <w:divBdr>
            <w:top w:val="none" w:sz="0" w:space="0" w:color="auto"/>
            <w:left w:val="none" w:sz="0" w:space="0" w:color="auto"/>
            <w:bottom w:val="none" w:sz="0" w:space="0" w:color="auto"/>
            <w:right w:val="none" w:sz="0" w:space="0" w:color="auto"/>
          </w:divBdr>
        </w:div>
        <w:div w:id="988873124">
          <w:marLeft w:val="0"/>
          <w:marRight w:val="0"/>
          <w:marTop w:val="0"/>
          <w:marBottom w:val="0"/>
          <w:divBdr>
            <w:top w:val="none" w:sz="0" w:space="0" w:color="auto"/>
            <w:left w:val="none" w:sz="0" w:space="0" w:color="auto"/>
            <w:bottom w:val="none" w:sz="0" w:space="0" w:color="auto"/>
            <w:right w:val="none" w:sz="0" w:space="0" w:color="auto"/>
          </w:divBdr>
        </w:div>
        <w:div w:id="1940063659">
          <w:marLeft w:val="0"/>
          <w:marRight w:val="0"/>
          <w:marTop w:val="0"/>
          <w:marBottom w:val="0"/>
          <w:divBdr>
            <w:top w:val="none" w:sz="0" w:space="0" w:color="auto"/>
            <w:left w:val="none" w:sz="0" w:space="0" w:color="auto"/>
            <w:bottom w:val="none" w:sz="0" w:space="0" w:color="auto"/>
            <w:right w:val="none" w:sz="0" w:space="0" w:color="auto"/>
          </w:divBdr>
        </w:div>
      </w:divsChild>
    </w:div>
    <w:div w:id="184826183">
      <w:bodyDiv w:val="1"/>
      <w:marLeft w:val="0"/>
      <w:marRight w:val="0"/>
      <w:marTop w:val="0"/>
      <w:marBottom w:val="0"/>
      <w:divBdr>
        <w:top w:val="none" w:sz="0" w:space="0" w:color="auto"/>
        <w:left w:val="none" w:sz="0" w:space="0" w:color="auto"/>
        <w:bottom w:val="none" w:sz="0" w:space="0" w:color="auto"/>
        <w:right w:val="none" w:sz="0" w:space="0" w:color="auto"/>
      </w:divBdr>
      <w:divsChild>
        <w:div w:id="1978025829">
          <w:marLeft w:val="0"/>
          <w:marRight w:val="0"/>
          <w:marTop w:val="0"/>
          <w:marBottom w:val="0"/>
          <w:divBdr>
            <w:top w:val="none" w:sz="0" w:space="0" w:color="auto"/>
            <w:left w:val="none" w:sz="0" w:space="0" w:color="auto"/>
            <w:bottom w:val="none" w:sz="0" w:space="0" w:color="auto"/>
            <w:right w:val="none" w:sz="0" w:space="0" w:color="auto"/>
          </w:divBdr>
        </w:div>
        <w:div w:id="224142232">
          <w:marLeft w:val="0"/>
          <w:marRight w:val="0"/>
          <w:marTop w:val="0"/>
          <w:marBottom w:val="0"/>
          <w:divBdr>
            <w:top w:val="none" w:sz="0" w:space="0" w:color="auto"/>
            <w:left w:val="none" w:sz="0" w:space="0" w:color="auto"/>
            <w:bottom w:val="none" w:sz="0" w:space="0" w:color="auto"/>
            <w:right w:val="none" w:sz="0" w:space="0" w:color="auto"/>
          </w:divBdr>
        </w:div>
        <w:div w:id="237982519">
          <w:marLeft w:val="0"/>
          <w:marRight w:val="0"/>
          <w:marTop w:val="0"/>
          <w:marBottom w:val="0"/>
          <w:divBdr>
            <w:top w:val="none" w:sz="0" w:space="0" w:color="auto"/>
            <w:left w:val="none" w:sz="0" w:space="0" w:color="auto"/>
            <w:bottom w:val="none" w:sz="0" w:space="0" w:color="auto"/>
            <w:right w:val="none" w:sz="0" w:space="0" w:color="auto"/>
          </w:divBdr>
        </w:div>
        <w:div w:id="128404197">
          <w:marLeft w:val="0"/>
          <w:marRight w:val="0"/>
          <w:marTop w:val="0"/>
          <w:marBottom w:val="0"/>
          <w:divBdr>
            <w:top w:val="none" w:sz="0" w:space="0" w:color="auto"/>
            <w:left w:val="none" w:sz="0" w:space="0" w:color="auto"/>
            <w:bottom w:val="none" w:sz="0" w:space="0" w:color="auto"/>
            <w:right w:val="none" w:sz="0" w:space="0" w:color="auto"/>
          </w:divBdr>
        </w:div>
        <w:div w:id="1208643797">
          <w:marLeft w:val="0"/>
          <w:marRight w:val="0"/>
          <w:marTop w:val="0"/>
          <w:marBottom w:val="0"/>
          <w:divBdr>
            <w:top w:val="none" w:sz="0" w:space="0" w:color="auto"/>
            <w:left w:val="none" w:sz="0" w:space="0" w:color="auto"/>
            <w:bottom w:val="none" w:sz="0" w:space="0" w:color="auto"/>
            <w:right w:val="none" w:sz="0" w:space="0" w:color="auto"/>
          </w:divBdr>
        </w:div>
        <w:div w:id="1020738941">
          <w:marLeft w:val="0"/>
          <w:marRight w:val="0"/>
          <w:marTop w:val="0"/>
          <w:marBottom w:val="0"/>
          <w:divBdr>
            <w:top w:val="none" w:sz="0" w:space="0" w:color="auto"/>
            <w:left w:val="none" w:sz="0" w:space="0" w:color="auto"/>
            <w:bottom w:val="none" w:sz="0" w:space="0" w:color="auto"/>
            <w:right w:val="none" w:sz="0" w:space="0" w:color="auto"/>
          </w:divBdr>
        </w:div>
        <w:div w:id="242031904">
          <w:marLeft w:val="0"/>
          <w:marRight w:val="0"/>
          <w:marTop w:val="0"/>
          <w:marBottom w:val="0"/>
          <w:divBdr>
            <w:top w:val="none" w:sz="0" w:space="0" w:color="auto"/>
            <w:left w:val="none" w:sz="0" w:space="0" w:color="auto"/>
            <w:bottom w:val="none" w:sz="0" w:space="0" w:color="auto"/>
            <w:right w:val="none" w:sz="0" w:space="0" w:color="auto"/>
          </w:divBdr>
        </w:div>
        <w:div w:id="1834025309">
          <w:marLeft w:val="0"/>
          <w:marRight w:val="0"/>
          <w:marTop w:val="0"/>
          <w:marBottom w:val="0"/>
          <w:divBdr>
            <w:top w:val="none" w:sz="0" w:space="0" w:color="auto"/>
            <w:left w:val="none" w:sz="0" w:space="0" w:color="auto"/>
            <w:bottom w:val="none" w:sz="0" w:space="0" w:color="auto"/>
            <w:right w:val="none" w:sz="0" w:space="0" w:color="auto"/>
          </w:divBdr>
        </w:div>
        <w:div w:id="1487548716">
          <w:marLeft w:val="0"/>
          <w:marRight w:val="0"/>
          <w:marTop w:val="0"/>
          <w:marBottom w:val="0"/>
          <w:divBdr>
            <w:top w:val="none" w:sz="0" w:space="0" w:color="auto"/>
            <w:left w:val="none" w:sz="0" w:space="0" w:color="auto"/>
            <w:bottom w:val="none" w:sz="0" w:space="0" w:color="auto"/>
            <w:right w:val="none" w:sz="0" w:space="0" w:color="auto"/>
          </w:divBdr>
        </w:div>
        <w:div w:id="1982420236">
          <w:marLeft w:val="0"/>
          <w:marRight w:val="0"/>
          <w:marTop w:val="0"/>
          <w:marBottom w:val="0"/>
          <w:divBdr>
            <w:top w:val="none" w:sz="0" w:space="0" w:color="auto"/>
            <w:left w:val="none" w:sz="0" w:space="0" w:color="auto"/>
            <w:bottom w:val="none" w:sz="0" w:space="0" w:color="auto"/>
            <w:right w:val="none" w:sz="0" w:space="0" w:color="auto"/>
          </w:divBdr>
        </w:div>
        <w:div w:id="1263032259">
          <w:marLeft w:val="0"/>
          <w:marRight w:val="0"/>
          <w:marTop w:val="0"/>
          <w:marBottom w:val="0"/>
          <w:divBdr>
            <w:top w:val="none" w:sz="0" w:space="0" w:color="auto"/>
            <w:left w:val="none" w:sz="0" w:space="0" w:color="auto"/>
            <w:bottom w:val="none" w:sz="0" w:space="0" w:color="auto"/>
            <w:right w:val="none" w:sz="0" w:space="0" w:color="auto"/>
          </w:divBdr>
        </w:div>
        <w:div w:id="1819758392">
          <w:marLeft w:val="0"/>
          <w:marRight w:val="0"/>
          <w:marTop w:val="0"/>
          <w:marBottom w:val="0"/>
          <w:divBdr>
            <w:top w:val="none" w:sz="0" w:space="0" w:color="auto"/>
            <w:left w:val="none" w:sz="0" w:space="0" w:color="auto"/>
            <w:bottom w:val="none" w:sz="0" w:space="0" w:color="auto"/>
            <w:right w:val="none" w:sz="0" w:space="0" w:color="auto"/>
          </w:divBdr>
        </w:div>
        <w:div w:id="770859919">
          <w:marLeft w:val="0"/>
          <w:marRight w:val="0"/>
          <w:marTop w:val="0"/>
          <w:marBottom w:val="0"/>
          <w:divBdr>
            <w:top w:val="none" w:sz="0" w:space="0" w:color="auto"/>
            <w:left w:val="none" w:sz="0" w:space="0" w:color="auto"/>
            <w:bottom w:val="none" w:sz="0" w:space="0" w:color="auto"/>
            <w:right w:val="none" w:sz="0" w:space="0" w:color="auto"/>
          </w:divBdr>
        </w:div>
        <w:div w:id="38748144">
          <w:marLeft w:val="0"/>
          <w:marRight w:val="0"/>
          <w:marTop w:val="0"/>
          <w:marBottom w:val="0"/>
          <w:divBdr>
            <w:top w:val="none" w:sz="0" w:space="0" w:color="auto"/>
            <w:left w:val="none" w:sz="0" w:space="0" w:color="auto"/>
            <w:bottom w:val="none" w:sz="0" w:space="0" w:color="auto"/>
            <w:right w:val="none" w:sz="0" w:space="0" w:color="auto"/>
          </w:divBdr>
        </w:div>
        <w:div w:id="1896969895">
          <w:marLeft w:val="0"/>
          <w:marRight w:val="0"/>
          <w:marTop w:val="0"/>
          <w:marBottom w:val="0"/>
          <w:divBdr>
            <w:top w:val="none" w:sz="0" w:space="0" w:color="auto"/>
            <w:left w:val="none" w:sz="0" w:space="0" w:color="auto"/>
            <w:bottom w:val="none" w:sz="0" w:space="0" w:color="auto"/>
            <w:right w:val="none" w:sz="0" w:space="0" w:color="auto"/>
          </w:divBdr>
        </w:div>
        <w:div w:id="44986150">
          <w:marLeft w:val="0"/>
          <w:marRight w:val="0"/>
          <w:marTop w:val="0"/>
          <w:marBottom w:val="0"/>
          <w:divBdr>
            <w:top w:val="none" w:sz="0" w:space="0" w:color="auto"/>
            <w:left w:val="none" w:sz="0" w:space="0" w:color="auto"/>
            <w:bottom w:val="none" w:sz="0" w:space="0" w:color="auto"/>
            <w:right w:val="none" w:sz="0" w:space="0" w:color="auto"/>
          </w:divBdr>
        </w:div>
        <w:div w:id="1016343910">
          <w:marLeft w:val="0"/>
          <w:marRight w:val="0"/>
          <w:marTop w:val="0"/>
          <w:marBottom w:val="0"/>
          <w:divBdr>
            <w:top w:val="none" w:sz="0" w:space="0" w:color="auto"/>
            <w:left w:val="none" w:sz="0" w:space="0" w:color="auto"/>
            <w:bottom w:val="none" w:sz="0" w:space="0" w:color="auto"/>
            <w:right w:val="none" w:sz="0" w:space="0" w:color="auto"/>
          </w:divBdr>
        </w:div>
        <w:div w:id="1172183095">
          <w:marLeft w:val="0"/>
          <w:marRight w:val="0"/>
          <w:marTop w:val="0"/>
          <w:marBottom w:val="0"/>
          <w:divBdr>
            <w:top w:val="none" w:sz="0" w:space="0" w:color="auto"/>
            <w:left w:val="none" w:sz="0" w:space="0" w:color="auto"/>
            <w:bottom w:val="none" w:sz="0" w:space="0" w:color="auto"/>
            <w:right w:val="none" w:sz="0" w:space="0" w:color="auto"/>
          </w:divBdr>
        </w:div>
        <w:div w:id="2145195160">
          <w:marLeft w:val="0"/>
          <w:marRight w:val="0"/>
          <w:marTop w:val="0"/>
          <w:marBottom w:val="0"/>
          <w:divBdr>
            <w:top w:val="none" w:sz="0" w:space="0" w:color="auto"/>
            <w:left w:val="none" w:sz="0" w:space="0" w:color="auto"/>
            <w:bottom w:val="none" w:sz="0" w:space="0" w:color="auto"/>
            <w:right w:val="none" w:sz="0" w:space="0" w:color="auto"/>
          </w:divBdr>
        </w:div>
        <w:div w:id="453015277">
          <w:marLeft w:val="0"/>
          <w:marRight w:val="0"/>
          <w:marTop w:val="0"/>
          <w:marBottom w:val="0"/>
          <w:divBdr>
            <w:top w:val="none" w:sz="0" w:space="0" w:color="auto"/>
            <w:left w:val="none" w:sz="0" w:space="0" w:color="auto"/>
            <w:bottom w:val="none" w:sz="0" w:space="0" w:color="auto"/>
            <w:right w:val="none" w:sz="0" w:space="0" w:color="auto"/>
          </w:divBdr>
        </w:div>
        <w:div w:id="2118912492">
          <w:marLeft w:val="0"/>
          <w:marRight w:val="0"/>
          <w:marTop w:val="0"/>
          <w:marBottom w:val="0"/>
          <w:divBdr>
            <w:top w:val="none" w:sz="0" w:space="0" w:color="auto"/>
            <w:left w:val="none" w:sz="0" w:space="0" w:color="auto"/>
            <w:bottom w:val="none" w:sz="0" w:space="0" w:color="auto"/>
            <w:right w:val="none" w:sz="0" w:space="0" w:color="auto"/>
          </w:divBdr>
        </w:div>
        <w:div w:id="588929940">
          <w:marLeft w:val="0"/>
          <w:marRight w:val="0"/>
          <w:marTop w:val="0"/>
          <w:marBottom w:val="0"/>
          <w:divBdr>
            <w:top w:val="none" w:sz="0" w:space="0" w:color="auto"/>
            <w:left w:val="none" w:sz="0" w:space="0" w:color="auto"/>
            <w:bottom w:val="none" w:sz="0" w:space="0" w:color="auto"/>
            <w:right w:val="none" w:sz="0" w:space="0" w:color="auto"/>
          </w:divBdr>
        </w:div>
        <w:div w:id="1803694593">
          <w:marLeft w:val="0"/>
          <w:marRight w:val="0"/>
          <w:marTop w:val="0"/>
          <w:marBottom w:val="0"/>
          <w:divBdr>
            <w:top w:val="none" w:sz="0" w:space="0" w:color="auto"/>
            <w:left w:val="none" w:sz="0" w:space="0" w:color="auto"/>
            <w:bottom w:val="none" w:sz="0" w:space="0" w:color="auto"/>
            <w:right w:val="none" w:sz="0" w:space="0" w:color="auto"/>
          </w:divBdr>
        </w:div>
        <w:div w:id="1891071961">
          <w:marLeft w:val="0"/>
          <w:marRight w:val="0"/>
          <w:marTop w:val="0"/>
          <w:marBottom w:val="0"/>
          <w:divBdr>
            <w:top w:val="none" w:sz="0" w:space="0" w:color="auto"/>
            <w:left w:val="none" w:sz="0" w:space="0" w:color="auto"/>
            <w:bottom w:val="none" w:sz="0" w:space="0" w:color="auto"/>
            <w:right w:val="none" w:sz="0" w:space="0" w:color="auto"/>
          </w:divBdr>
        </w:div>
        <w:div w:id="1552766055">
          <w:marLeft w:val="0"/>
          <w:marRight w:val="0"/>
          <w:marTop w:val="0"/>
          <w:marBottom w:val="0"/>
          <w:divBdr>
            <w:top w:val="none" w:sz="0" w:space="0" w:color="auto"/>
            <w:left w:val="none" w:sz="0" w:space="0" w:color="auto"/>
            <w:bottom w:val="none" w:sz="0" w:space="0" w:color="auto"/>
            <w:right w:val="none" w:sz="0" w:space="0" w:color="auto"/>
          </w:divBdr>
        </w:div>
        <w:div w:id="646739346">
          <w:marLeft w:val="0"/>
          <w:marRight w:val="0"/>
          <w:marTop w:val="0"/>
          <w:marBottom w:val="0"/>
          <w:divBdr>
            <w:top w:val="none" w:sz="0" w:space="0" w:color="auto"/>
            <w:left w:val="none" w:sz="0" w:space="0" w:color="auto"/>
            <w:bottom w:val="none" w:sz="0" w:space="0" w:color="auto"/>
            <w:right w:val="none" w:sz="0" w:space="0" w:color="auto"/>
          </w:divBdr>
        </w:div>
        <w:div w:id="535586013">
          <w:marLeft w:val="0"/>
          <w:marRight w:val="0"/>
          <w:marTop w:val="0"/>
          <w:marBottom w:val="0"/>
          <w:divBdr>
            <w:top w:val="none" w:sz="0" w:space="0" w:color="auto"/>
            <w:left w:val="none" w:sz="0" w:space="0" w:color="auto"/>
            <w:bottom w:val="none" w:sz="0" w:space="0" w:color="auto"/>
            <w:right w:val="none" w:sz="0" w:space="0" w:color="auto"/>
          </w:divBdr>
        </w:div>
      </w:divsChild>
    </w:div>
    <w:div w:id="263613366">
      <w:bodyDiv w:val="1"/>
      <w:marLeft w:val="0"/>
      <w:marRight w:val="0"/>
      <w:marTop w:val="0"/>
      <w:marBottom w:val="0"/>
      <w:divBdr>
        <w:top w:val="none" w:sz="0" w:space="0" w:color="auto"/>
        <w:left w:val="none" w:sz="0" w:space="0" w:color="auto"/>
        <w:bottom w:val="none" w:sz="0" w:space="0" w:color="auto"/>
        <w:right w:val="none" w:sz="0" w:space="0" w:color="auto"/>
      </w:divBdr>
    </w:div>
    <w:div w:id="408579496">
      <w:bodyDiv w:val="1"/>
      <w:marLeft w:val="0"/>
      <w:marRight w:val="0"/>
      <w:marTop w:val="0"/>
      <w:marBottom w:val="0"/>
      <w:divBdr>
        <w:top w:val="none" w:sz="0" w:space="0" w:color="auto"/>
        <w:left w:val="none" w:sz="0" w:space="0" w:color="auto"/>
        <w:bottom w:val="none" w:sz="0" w:space="0" w:color="auto"/>
        <w:right w:val="none" w:sz="0" w:space="0" w:color="auto"/>
      </w:divBdr>
      <w:divsChild>
        <w:div w:id="1075205248">
          <w:marLeft w:val="0"/>
          <w:marRight w:val="0"/>
          <w:marTop w:val="0"/>
          <w:marBottom w:val="0"/>
          <w:divBdr>
            <w:top w:val="none" w:sz="0" w:space="0" w:color="auto"/>
            <w:left w:val="none" w:sz="0" w:space="0" w:color="auto"/>
            <w:bottom w:val="none" w:sz="0" w:space="0" w:color="auto"/>
            <w:right w:val="none" w:sz="0" w:space="0" w:color="auto"/>
          </w:divBdr>
        </w:div>
        <w:div w:id="1554849794">
          <w:marLeft w:val="0"/>
          <w:marRight w:val="0"/>
          <w:marTop w:val="0"/>
          <w:marBottom w:val="0"/>
          <w:divBdr>
            <w:top w:val="none" w:sz="0" w:space="0" w:color="auto"/>
            <w:left w:val="none" w:sz="0" w:space="0" w:color="auto"/>
            <w:bottom w:val="none" w:sz="0" w:space="0" w:color="auto"/>
            <w:right w:val="none" w:sz="0" w:space="0" w:color="auto"/>
          </w:divBdr>
        </w:div>
        <w:div w:id="1843200238">
          <w:marLeft w:val="0"/>
          <w:marRight w:val="0"/>
          <w:marTop w:val="0"/>
          <w:marBottom w:val="0"/>
          <w:divBdr>
            <w:top w:val="none" w:sz="0" w:space="0" w:color="auto"/>
            <w:left w:val="none" w:sz="0" w:space="0" w:color="auto"/>
            <w:bottom w:val="none" w:sz="0" w:space="0" w:color="auto"/>
            <w:right w:val="none" w:sz="0" w:space="0" w:color="auto"/>
          </w:divBdr>
        </w:div>
        <w:div w:id="696151645">
          <w:marLeft w:val="0"/>
          <w:marRight w:val="0"/>
          <w:marTop w:val="0"/>
          <w:marBottom w:val="0"/>
          <w:divBdr>
            <w:top w:val="none" w:sz="0" w:space="0" w:color="auto"/>
            <w:left w:val="none" w:sz="0" w:space="0" w:color="auto"/>
            <w:bottom w:val="none" w:sz="0" w:space="0" w:color="auto"/>
            <w:right w:val="none" w:sz="0" w:space="0" w:color="auto"/>
          </w:divBdr>
        </w:div>
      </w:divsChild>
    </w:div>
    <w:div w:id="461537275">
      <w:bodyDiv w:val="1"/>
      <w:marLeft w:val="0"/>
      <w:marRight w:val="0"/>
      <w:marTop w:val="0"/>
      <w:marBottom w:val="0"/>
      <w:divBdr>
        <w:top w:val="none" w:sz="0" w:space="0" w:color="auto"/>
        <w:left w:val="none" w:sz="0" w:space="0" w:color="auto"/>
        <w:bottom w:val="none" w:sz="0" w:space="0" w:color="auto"/>
        <w:right w:val="none" w:sz="0" w:space="0" w:color="auto"/>
      </w:divBdr>
    </w:div>
    <w:div w:id="471287683">
      <w:bodyDiv w:val="1"/>
      <w:marLeft w:val="0"/>
      <w:marRight w:val="0"/>
      <w:marTop w:val="0"/>
      <w:marBottom w:val="0"/>
      <w:divBdr>
        <w:top w:val="none" w:sz="0" w:space="0" w:color="auto"/>
        <w:left w:val="none" w:sz="0" w:space="0" w:color="auto"/>
        <w:bottom w:val="none" w:sz="0" w:space="0" w:color="auto"/>
        <w:right w:val="none" w:sz="0" w:space="0" w:color="auto"/>
      </w:divBdr>
    </w:div>
    <w:div w:id="517890386">
      <w:bodyDiv w:val="1"/>
      <w:marLeft w:val="0"/>
      <w:marRight w:val="0"/>
      <w:marTop w:val="0"/>
      <w:marBottom w:val="0"/>
      <w:divBdr>
        <w:top w:val="none" w:sz="0" w:space="0" w:color="auto"/>
        <w:left w:val="none" w:sz="0" w:space="0" w:color="auto"/>
        <w:bottom w:val="none" w:sz="0" w:space="0" w:color="auto"/>
        <w:right w:val="none" w:sz="0" w:space="0" w:color="auto"/>
      </w:divBdr>
    </w:div>
    <w:div w:id="662778792">
      <w:bodyDiv w:val="1"/>
      <w:marLeft w:val="0"/>
      <w:marRight w:val="0"/>
      <w:marTop w:val="0"/>
      <w:marBottom w:val="0"/>
      <w:divBdr>
        <w:top w:val="none" w:sz="0" w:space="0" w:color="auto"/>
        <w:left w:val="none" w:sz="0" w:space="0" w:color="auto"/>
        <w:bottom w:val="none" w:sz="0" w:space="0" w:color="auto"/>
        <w:right w:val="none" w:sz="0" w:space="0" w:color="auto"/>
      </w:divBdr>
    </w:div>
    <w:div w:id="796408829">
      <w:bodyDiv w:val="1"/>
      <w:marLeft w:val="0"/>
      <w:marRight w:val="0"/>
      <w:marTop w:val="0"/>
      <w:marBottom w:val="0"/>
      <w:divBdr>
        <w:top w:val="none" w:sz="0" w:space="0" w:color="auto"/>
        <w:left w:val="none" w:sz="0" w:space="0" w:color="auto"/>
        <w:bottom w:val="none" w:sz="0" w:space="0" w:color="auto"/>
        <w:right w:val="none" w:sz="0" w:space="0" w:color="auto"/>
      </w:divBdr>
      <w:divsChild>
        <w:div w:id="2072072474">
          <w:marLeft w:val="0"/>
          <w:marRight w:val="0"/>
          <w:marTop w:val="0"/>
          <w:marBottom w:val="0"/>
          <w:divBdr>
            <w:top w:val="none" w:sz="0" w:space="0" w:color="auto"/>
            <w:left w:val="none" w:sz="0" w:space="0" w:color="auto"/>
            <w:bottom w:val="none" w:sz="0" w:space="0" w:color="auto"/>
            <w:right w:val="none" w:sz="0" w:space="0" w:color="auto"/>
          </w:divBdr>
        </w:div>
        <w:div w:id="1836073200">
          <w:marLeft w:val="0"/>
          <w:marRight w:val="0"/>
          <w:marTop w:val="0"/>
          <w:marBottom w:val="0"/>
          <w:divBdr>
            <w:top w:val="none" w:sz="0" w:space="0" w:color="auto"/>
            <w:left w:val="none" w:sz="0" w:space="0" w:color="auto"/>
            <w:bottom w:val="none" w:sz="0" w:space="0" w:color="auto"/>
            <w:right w:val="none" w:sz="0" w:space="0" w:color="auto"/>
          </w:divBdr>
        </w:div>
        <w:div w:id="1176650539">
          <w:marLeft w:val="0"/>
          <w:marRight w:val="0"/>
          <w:marTop w:val="0"/>
          <w:marBottom w:val="0"/>
          <w:divBdr>
            <w:top w:val="none" w:sz="0" w:space="0" w:color="auto"/>
            <w:left w:val="none" w:sz="0" w:space="0" w:color="auto"/>
            <w:bottom w:val="none" w:sz="0" w:space="0" w:color="auto"/>
            <w:right w:val="none" w:sz="0" w:space="0" w:color="auto"/>
          </w:divBdr>
        </w:div>
        <w:div w:id="1642072242">
          <w:marLeft w:val="0"/>
          <w:marRight w:val="0"/>
          <w:marTop w:val="0"/>
          <w:marBottom w:val="0"/>
          <w:divBdr>
            <w:top w:val="none" w:sz="0" w:space="0" w:color="auto"/>
            <w:left w:val="none" w:sz="0" w:space="0" w:color="auto"/>
            <w:bottom w:val="none" w:sz="0" w:space="0" w:color="auto"/>
            <w:right w:val="none" w:sz="0" w:space="0" w:color="auto"/>
          </w:divBdr>
        </w:div>
        <w:div w:id="745105424">
          <w:marLeft w:val="0"/>
          <w:marRight w:val="0"/>
          <w:marTop w:val="0"/>
          <w:marBottom w:val="0"/>
          <w:divBdr>
            <w:top w:val="none" w:sz="0" w:space="0" w:color="auto"/>
            <w:left w:val="none" w:sz="0" w:space="0" w:color="auto"/>
            <w:bottom w:val="none" w:sz="0" w:space="0" w:color="auto"/>
            <w:right w:val="none" w:sz="0" w:space="0" w:color="auto"/>
          </w:divBdr>
        </w:div>
        <w:div w:id="1457985322">
          <w:marLeft w:val="0"/>
          <w:marRight w:val="0"/>
          <w:marTop w:val="0"/>
          <w:marBottom w:val="0"/>
          <w:divBdr>
            <w:top w:val="none" w:sz="0" w:space="0" w:color="auto"/>
            <w:left w:val="none" w:sz="0" w:space="0" w:color="auto"/>
            <w:bottom w:val="none" w:sz="0" w:space="0" w:color="auto"/>
            <w:right w:val="none" w:sz="0" w:space="0" w:color="auto"/>
          </w:divBdr>
        </w:div>
        <w:div w:id="572593792">
          <w:marLeft w:val="0"/>
          <w:marRight w:val="0"/>
          <w:marTop w:val="0"/>
          <w:marBottom w:val="0"/>
          <w:divBdr>
            <w:top w:val="none" w:sz="0" w:space="0" w:color="auto"/>
            <w:left w:val="none" w:sz="0" w:space="0" w:color="auto"/>
            <w:bottom w:val="none" w:sz="0" w:space="0" w:color="auto"/>
            <w:right w:val="none" w:sz="0" w:space="0" w:color="auto"/>
          </w:divBdr>
        </w:div>
      </w:divsChild>
    </w:div>
    <w:div w:id="1105884757">
      <w:bodyDiv w:val="1"/>
      <w:marLeft w:val="0"/>
      <w:marRight w:val="0"/>
      <w:marTop w:val="0"/>
      <w:marBottom w:val="0"/>
      <w:divBdr>
        <w:top w:val="none" w:sz="0" w:space="0" w:color="auto"/>
        <w:left w:val="none" w:sz="0" w:space="0" w:color="auto"/>
        <w:bottom w:val="none" w:sz="0" w:space="0" w:color="auto"/>
        <w:right w:val="none" w:sz="0" w:space="0" w:color="auto"/>
      </w:divBdr>
    </w:div>
    <w:div w:id="1142500715">
      <w:bodyDiv w:val="1"/>
      <w:marLeft w:val="0"/>
      <w:marRight w:val="0"/>
      <w:marTop w:val="0"/>
      <w:marBottom w:val="0"/>
      <w:divBdr>
        <w:top w:val="none" w:sz="0" w:space="0" w:color="auto"/>
        <w:left w:val="none" w:sz="0" w:space="0" w:color="auto"/>
        <w:bottom w:val="none" w:sz="0" w:space="0" w:color="auto"/>
        <w:right w:val="none" w:sz="0" w:space="0" w:color="auto"/>
      </w:divBdr>
    </w:div>
    <w:div w:id="1240092011">
      <w:bodyDiv w:val="1"/>
      <w:marLeft w:val="0"/>
      <w:marRight w:val="0"/>
      <w:marTop w:val="0"/>
      <w:marBottom w:val="0"/>
      <w:divBdr>
        <w:top w:val="none" w:sz="0" w:space="0" w:color="auto"/>
        <w:left w:val="none" w:sz="0" w:space="0" w:color="auto"/>
        <w:bottom w:val="none" w:sz="0" w:space="0" w:color="auto"/>
        <w:right w:val="none" w:sz="0" w:space="0" w:color="auto"/>
      </w:divBdr>
      <w:divsChild>
        <w:div w:id="81266361">
          <w:marLeft w:val="0"/>
          <w:marRight w:val="0"/>
          <w:marTop w:val="0"/>
          <w:marBottom w:val="0"/>
          <w:divBdr>
            <w:top w:val="none" w:sz="0" w:space="0" w:color="auto"/>
            <w:left w:val="none" w:sz="0" w:space="0" w:color="auto"/>
            <w:bottom w:val="none" w:sz="0" w:space="0" w:color="auto"/>
            <w:right w:val="none" w:sz="0" w:space="0" w:color="auto"/>
          </w:divBdr>
        </w:div>
        <w:div w:id="1797672601">
          <w:marLeft w:val="0"/>
          <w:marRight w:val="0"/>
          <w:marTop w:val="0"/>
          <w:marBottom w:val="0"/>
          <w:divBdr>
            <w:top w:val="none" w:sz="0" w:space="0" w:color="auto"/>
            <w:left w:val="none" w:sz="0" w:space="0" w:color="auto"/>
            <w:bottom w:val="none" w:sz="0" w:space="0" w:color="auto"/>
            <w:right w:val="none" w:sz="0" w:space="0" w:color="auto"/>
          </w:divBdr>
        </w:div>
        <w:div w:id="1933858841">
          <w:marLeft w:val="0"/>
          <w:marRight w:val="0"/>
          <w:marTop w:val="0"/>
          <w:marBottom w:val="0"/>
          <w:divBdr>
            <w:top w:val="none" w:sz="0" w:space="0" w:color="auto"/>
            <w:left w:val="none" w:sz="0" w:space="0" w:color="auto"/>
            <w:bottom w:val="none" w:sz="0" w:space="0" w:color="auto"/>
            <w:right w:val="none" w:sz="0" w:space="0" w:color="auto"/>
          </w:divBdr>
        </w:div>
      </w:divsChild>
    </w:div>
    <w:div w:id="1260530233">
      <w:bodyDiv w:val="1"/>
      <w:marLeft w:val="0"/>
      <w:marRight w:val="0"/>
      <w:marTop w:val="0"/>
      <w:marBottom w:val="0"/>
      <w:divBdr>
        <w:top w:val="none" w:sz="0" w:space="0" w:color="auto"/>
        <w:left w:val="none" w:sz="0" w:space="0" w:color="auto"/>
        <w:bottom w:val="none" w:sz="0" w:space="0" w:color="auto"/>
        <w:right w:val="none" w:sz="0" w:space="0" w:color="auto"/>
      </w:divBdr>
    </w:div>
    <w:div w:id="1277640990">
      <w:bodyDiv w:val="1"/>
      <w:marLeft w:val="0"/>
      <w:marRight w:val="0"/>
      <w:marTop w:val="0"/>
      <w:marBottom w:val="0"/>
      <w:divBdr>
        <w:top w:val="none" w:sz="0" w:space="0" w:color="auto"/>
        <w:left w:val="none" w:sz="0" w:space="0" w:color="auto"/>
        <w:bottom w:val="none" w:sz="0" w:space="0" w:color="auto"/>
        <w:right w:val="none" w:sz="0" w:space="0" w:color="auto"/>
      </w:divBdr>
      <w:divsChild>
        <w:div w:id="18044547">
          <w:marLeft w:val="0"/>
          <w:marRight w:val="0"/>
          <w:marTop w:val="0"/>
          <w:marBottom w:val="0"/>
          <w:divBdr>
            <w:top w:val="none" w:sz="0" w:space="0" w:color="auto"/>
            <w:left w:val="none" w:sz="0" w:space="0" w:color="auto"/>
            <w:bottom w:val="none" w:sz="0" w:space="0" w:color="auto"/>
            <w:right w:val="none" w:sz="0" w:space="0" w:color="auto"/>
          </w:divBdr>
        </w:div>
        <w:div w:id="37828173">
          <w:marLeft w:val="0"/>
          <w:marRight w:val="0"/>
          <w:marTop w:val="0"/>
          <w:marBottom w:val="0"/>
          <w:divBdr>
            <w:top w:val="none" w:sz="0" w:space="0" w:color="auto"/>
            <w:left w:val="none" w:sz="0" w:space="0" w:color="auto"/>
            <w:bottom w:val="none" w:sz="0" w:space="0" w:color="auto"/>
            <w:right w:val="none" w:sz="0" w:space="0" w:color="auto"/>
          </w:divBdr>
        </w:div>
        <w:div w:id="779835630">
          <w:marLeft w:val="0"/>
          <w:marRight w:val="0"/>
          <w:marTop w:val="0"/>
          <w:marBottom w:val="0"/>
          <w:divBdr>
            <w:top w:val="none" w:sz="0" w:space="0" w:color="auto"/>
            <w:left w:val="none" w:sz="0" w:space="0" w:color="auto"/>
            <w:bottom w:val="none" w:sz="0" w:space="0" w:color="auto"/>
            <w:right w:val="none" w:sz="0" w:space="0" w:color="auto"/>
          </w:divBdr>
        </w:div>
        <w:div w:id="1082524959">
          <w:marLeft w:val="0"/>
          <w:marRight w:val="0"/>
          <w:marTop w:val="0"/>
          <w:marBottom w:val="0"/>
          <w:divBdr>
            <w:top w:val="none" w:sz="0" w:space="0" w:color="auto"/>
            <w:left w:val="none" w:sz="0" w:space="0" w:color="auto"/>
            <w:bottom w:val="none" w:sz="0" w:space="0" w:color="auto"/>
            <w:right w:val="none" w:sz="0" w:space="0" w:color="auto"/>
          </w:divBdr>
        </w:div>
        <w:div w:id="1976526410">
          <w:marLeft w:val="0"/>
          <w:marRight w:val="0"/>
          <w:marTop w:val="0"/>
          <w:marBottom w:val="0"/>
          <w:divBdr>
            <w:top w:val="none" w:sz="0" w:space="0" w:color="auto"/>
            <w:left w:val="none" w:sz="0" w:space="0" w:color="auto"/>
            <w:bottom w:val="none" w:sz="0" w:space="0" w:color="auto"/>
            <w:right w:val="none" w:sz="0" w:space="0" w:color="auto"/>
          </w:divBdr>
        </w:div>
        <w:div w:id="1307318236">
          <w:marLeft w:val="0"/>
          <w:marRight w:val="0"/>
          <w:marTop w:val="0"/>
          <w:marBottom w:val="0"/>
          <w:divBdr>
            <w:top w:val="none" w:sz="0" w:space="0" w:color="auto"/>
            <w:left w:val="none" w:sz="0" w:space="0" w:color="auto"/>
            <w:bottom w:val="none" w:sz="0" w:space="0" w:color="auto"/>
            <w:right w:val="none" w:sz="0" w:space="0" w:color="auto"/>
          </w:divBdr>
        </w:div>
        <w:div w:id="1755316659">
          <w:marLeft w:val="0"/>
          <w:marRight w:val="0"/>
          <w:marTop w:val="0"/>
          <w:marBottom w:val="0"/>
          <w:divBdr>
            <w:top w:val="none" w:sz="0" w:space="0" w:color="auto"/>
            <w:left w:val="none" w:sz="0" w:space="0" w:color="auto"/>
            <w:bottom w:val="none" w:sz="0" w:space="0" w:color="auto"/>
            <w:right w:val="none" w:sz="0" w:space="0" w:color="auto"/>
          </w:divBdr>
        </w:div>
        <w:div w:id="845943456">
          <w:marLeft w:val="0"/>
          <w:marRight w:val="0"/>
          <w:marTop w:val="0"/>
          <w:marBottom w:val="0"/>
          <w:divBdr>
            <w:top w:val="none" w:sz="0" w:space="0" w:color="auto"/>
            <w:left w:val="none" w:sz="0" w:space="0" w:color="auto"/>
            <w:bottom w:val="none" w:sz="0" w:space="0" w:color="auto"/>
            <w:right w:val="none" w:sz="0" w:space="0" w:color="auto"/>
          </w:divBdr>
        </w:div>
        <w:div w:id="510339289">
          <w:marLeft w:val="0"/>
          <w:marRight w:val="0"/>
          <w:marTop w:val="0"/>
          <w:marBottom w:val="0"/>
          <w:divBdr>
            <w:top w:val="none" w:sz="0" w:space="0" w:color="auto"/>
            <w:left w:val="none" w:sz="0" w:space="0" w:color="auto"/>
            <w:bottom w:val="none" w:sz="0" w:space="0" w:color="auto"/>
            <w:right w:val="none" w:sz="0" w:space="0" w:color="auto"/>
          </w:divBdr>
        </w:div>
        <w:div w:id="469329996">
          <w:marLeft w:val="0"/>
          <w:marRight w:val="0"/>
          <w:marTop w:val="0"/>
          <w:marBottom w:val="0"/>
          <w:divBdr>
            <w:top w:val="none" w:sz="0" w:space="0" w:color="auto"/>
            <w:left w:val="none" w:sz="0" w:space="0" w:color="auto"/>
            <w:bottom w:val="none" w:sz="0" w:space="0" w:color="auto"/>
            <w:right w:val="none" w:sz="0" w:space="0" w:color="auto"/>
          </w:divBdr>
        </w:div>
        <w:div w:id="1499152230">
          <w:marLeft w:val="0"/>
          <w:marRight w:val="0"/>
          <w:marTop w:val="0"/>
          <w:marBottom w:val="0"/>
          <w:divBdr>
            <w:top w:val="none" w:sz="0" w:space="0" w:color="auto"/>
            <w:left w:val="none" w:sz="0" w:space="0" w:color="auto"/>
            <w:bottom w:val="none" w:sz="0" w:space="0" w:color="auto"/>
            <w:right w:val="none" w:sz="0" w:space="0" w:color="auto"/>
          </w:divBdr>
        </w:div>
      </w:divsChild>
    </w:div>
    <w:div w:id="1522476251">
      <w:bodyDiv w:val="1"/>
      <w:marLeft w:val="0"/>
      <w:marRight w:val="0"/>
      <w:marTop w:val="0"/>
      <w:marBottom w:val="0"/>
      <w:divBdr>
        <w:top w:val="none" w:sz="0" w:space="0" w:color="auto"/>
        <w:left w:val="none" w:sz="0" w:space="0" w:color="auto"/>
        <w:bottom w:val="none" w:sz="0" w:space="0" w:color="auto"/>
        <w:right w:val="none" w:sz="0" w:space="0" w:color="auto"/>
      </w:divBdr>
    </w:div>
    <w:div w:id="1540429764">
      <w:bodyDiv w:val="1"/>
      <w:marLeft w:val="0"/>
      <w:marRight w:val="0"/>
      <w:marTop w:val="0"/>
      <w:marBottom w:val="0"/>
      <w:divBdr>
        <w:top w:val="none" w:sz="0" w:space="0" w:color="auto"/>
        <w:left w:val="none" w:sz="0" w:space="0" w:color="auto"/>
        <w:bottom w:val="none" w:sz="0" w:space="0" w:color="auto"/>
        <w:right w:val="none" w:sz="0" w:space="0" w:color="auto"/>
      </w:divBdr>
    </w:div>
    <w:div w:id="1546869565">
      <w:bodyDiv w:val="1"/>
      <w:marLeft w:val="0"/>
      <w:marRight w:val="0"/>
      <w:marTop w:val="0"/>
      <w:marBottom w:val="0"/>
      <w:divBdr>
        <w:top w:val="none" w:sz="0" w:space="0" w:color="auto"/>
        <w:left w:val="none" w:sz="0" w:space="0" w:color="auto"/>
        <w:bottom w:val="none" w:sz="0" w:space="0" w:color="auto"/>
        <w:right w:val="none" w:sz="0" w:space="0" w:color="auto"/>
      </w:divBdr>
    </w:div>
    <w:div w:id="1666202112">
      <w:bodyDiv w:val="1"/>
      <w:marLeft w:val="0"/>
      <w:marRight w:val="0"/>
      <w:marTop w:val="0"/>
      <w:marBottom w:val="0"/>
      <w:divBdr>
        <w:top w:val="none" w:sz="0" w:space="0" w:color="auto"/>
        <w:left w:val="none" w:sz="0" w:space="0" w:color="auto"/>
        <w:bottom w:val="none" w:sz="0" w:space="0" w:color="auto"/>
        <w:right w:val="none" w:sz="0" w:space="0" w:color="auto"/>
      </w:divBdr>
    </w:div>
    <w:div w:id="1685008887">
      <w:bodyDiv w:val="1"/>
      <w:marLeft w:val="0"/>
      <w:marRight w:val="0"/>
      <w:marTop w:val="0"/>
      <w:marBottom w:val="0"/>
      <w:divBdr>
        <w:top w:val="none" w:sz="0" w:space="0" w:color="auto"/>
        <w:left w:val="none" w:sz="0" w:space="0" w:color="auto"/>
        <w:bottom w:val="none" w:sz="0" w:space="0" w:color="auto"/>
        <w:right w:val="none" w:sz="0" w:space="0" w:color="auto"/>
      </w:divBdr>
      <w:divsChild>
        <w:div w:id="1617129658">
          <w:marLeft w:val="0"/>
          <w:marRight w:val="0"/>
          <w:marTop w:val="0"/>
          <w:marBottom w:val="0"/>
          <w:divBdr>
            <w:top w:val="none" w:sz="0" w:space="0" w:color="auto"/>
            <w:left w:val="none" w:sz="0" w:space="0" w:color="auto"/>
            <w:bottom w:val="none" w:sz="0" w:space="0" w:color="auto"/>
            <w:right w:val="none" w:sz="0" w:space="0" w:color="auto"/>
          </w:divBdr>
        </w:div>
        <w:div w:id="1019241257">
          <w:marLeft w:val="0"/>
          <w:marRight w:val="0"/>
          <w:marTop w:val="0"/>
          <w:marBottom w:val="0"/>
          <w:divBdr>
            <w:top w:val="none" w:sz="0" w:space="0" w:color="auto"/>
            <w:left w:val="none" w:sz="0" w:space="0" w:color="auto"/>
            <w:bottom w:val="none" w:sz="0" w:space="0" w:color="auto"/>
            <w:right w:val="none" w:sz="0" w:space="0" w:color="auto"/>
          </w:divBdr>
        </w:div>
        <w:div w:id="1370883607">
          <w:marLeft w:val="0"/>
          <w:marRight w:val="0"/>
          <w:marTop w:val="0"/>
          <w:marBottom w:val="0"/>
          <w:divBdr>
            <w:top w:val="none" w:sz="0" w:space="0" w:color="auto"/>
            <w:left w:val="none" w:sz="0" w:space="0" w:color="auto"/>
            <w:bottom w:val="none" w:sz="0" w:space="0" w:color="auto"/>
            <w:right w:val="none" w:sz="0" w:space="0" w:color="auto"/>
          </w:divBdr>
        </w:div>
        <w:div w:id="483158057">
          <w:marLeft w:val="0"/>
          <w:marRight w:val="0"/>
          <w:marTop w:val="0"/>
          <w:marBottom w:val="0"/>
          <w:divBdr>
            <w:top w:val="none" w:sz="0" w:space="0" w:color="auto"/>
            <w:left w:val="none" w:sz="0" w:space="0" w:color="auto"/>
            <w:bottom w:val="none" w:sz="0" w:space="0" w:color="auto"/>
            <w:right w:val="none" w:sz="0" w:space="0" w:color="auto"/>
          </w:divBdr>
        </w:div>
        <w:div w:id="269900418">
          <w:marLeft w:val="0"/>
          <w:marRight w:val="0"/>
          <w:marTop w:val="0"/>
          <w:marBottom w:val="0"/>
          <w:divBdr>
            <w:top w:val="none" w:sz="0" w:space="0" w:color="auto"/>
            <w:left w:val="none" w:sz="0" w:space="0" w:color="auto"/>
            <w:bottom w:val="none" w:sz="0" w:space="0" w:color="auto"/>
            <w:right w:val="none" w:sz="0" w:space="0" w:color="auto"/>
          </w:divBdr>
        </w:div>
        <w:div w:id="1320694857">
          <w:marLeft w:val="0"/>
          <w:marRight w:val="0"/>
          <w:marTop w:val="0"/>
          <w:marBottom w:val="0"/>
          <w:divBdr>
            <w:top w:val="none" w:sz="0" w:space="0" w:color="auto"/>
            <w:left w:val="none" w:sz="0" w:space="0" w:color="auto"/>
            <w:bottom w:val="none" w:sz="0" w:space="0" w:color="auto"/>
            <w:right w:val="none" w:sz="0" w:space="0" w:color="auto"/>
          </w:divBdr>
        </w:div>
        <w:div w:id="1964730973">
          <w:marLeft w:val="0"/>
          <w:marRight w:val="0"/>
          <w:marTop w:val="0"/>
          <w:marBottom w:val="0"/>
          <w:divBdr>
            <w:top w:val="none" w:sz="0" w:space="0" w:color="auto"/>
            <w:left w:val="none" w:sz="0" w:space="0" w:color="auto"/>
            <w:bottom w:val="none" w:sz="0" w:space="0" w:color="auto"/>
            <w:right w:val="none" w:sz="0" w:space="0" w:color="auto"/>
          </w:divBdr>
        </w:div>
        <w:div w:id="543829342">
          <w:marLeft w:val="0"/>
          <w:marRight w:val="0"/>
          <w:marTop w:val="0"/>
          <w:marBottom w:val="0"/>
          <w:divBdr>
            <w:top w:val="none" w:sz="0" w:space="0" w:color="auto"/>
            <w:left w:val="none" w:sz="0" w:space="0" w:color="auto"/>
            <w:bottom w:val="none" w:sz="0" w:space="0" w:color="auto"/>
            <w:right w:val="none" w:sz="0" w:space="0" w:color="auto"/>
          </w:divBdr>
        </w:div>
        <w:div w:id="1973051981">
          <w:marLeft w:val="0"/>
          <w:marRight w:val="0"/>
          <w:marTop w:val="0"/>
          <w:marBottom w:val="0"/>
          <w:divBdr>
            <w:top w:val="none" w:sz="0" w:space="0" w:color="auto"/>
            <w:left w:val="none" w:sz="0" w:space="0" w:color="auto"/>
            <w:bottom w:val="none" w:sz="0" w:space="0" w:color="auto"/>
            <w:right w:val="none" w:sz="0" w:space="0" w:color="auto"/>
          </w:divBdr>
        </w:div>
        <w:div w:id="1393845879">
          <w:marLeft w:val="0"/>
          <w:marRight w:val="0"/>
          <w:marTop w:val="0"/>
          <w:marBottom w:val="0"/>
          <w:divBdr>
            <w:top w:val="none" w:sz="0" w:space="0" w:color="auto"/>
            <w:left w:val="none" w:sz="0" w:space="0" w:color="auto"/>
            <w:bottom w:val="none" w:sz="0" w:space="0" w:color="auto"/>
            <w:right w:val="none" w:sz="0" w:space="0" w:color="auto"/>
          </w:divBdr>
        </w:div>
        <w:div w:id="88040693">
          <w:marLeft w:val="0"/>
          <w:marRight w:val="0"/>
          <w:marTop w:val="0"/>
          <w:marBottom w:val="0"/>
          <w:divBdr>
            <w:top w:val="none" w:sz="0" w:space="0" w:color="auto"/>
            <w:left w:val="none" w:sz="0" w:space="0" w:color="auto"/>
            <w:bottom w:val="none" w:sz="0" w:space="0" w:color="auto"/>
            <w:right w:val="none" w:sz="0" w:space="0" w:color="auto"/>
          </w:divBdr>
        </w:div>
        <w:div w:id="672148609">
          <w:marLeft w:val="0"/>
          <w:marRight w:val="0"/>
          <w:marTop w:val="0"/>
          <w:marBottom w:val="0"/>
          <w:divBdr>
            <w:top w:val="none" w:sz="0" w:space="0" w:color="auto"/>
            <w:left w:val="none" w:sz="0" w:space="0" w:color="auto"/>
            <w:bottom w:val="none" w:sz="0" w:space="0" w:color="auto"/>
            <w:right w:val="none" w:sz="0" w:space="0" w:color="auto"/>
          </w:divBdr>
        </w:div>
        <w:div w:id="1712461280">
          <w:marLeft w:val="0"/>
          <w:marRight w:val="0"/>
          <w:marTop w:val="0"/>
          <w:marBottom w:val="0"/>
          <w:divBdr>
            <w:top w:val="none" w:sz="0" w:space="0" w:color="auto"/>
            <w:left w:val="none" w:sz="0" w:space="0" w:color="auto"/>
            <w:bottom w:val="none" w:sz="0" w:space="0" w:color="auto"/>
            <w:right w:val="none" w:sz="0" w:space="0" w:color="auto"/>
          </w:divBdr>
        </w:div>
        <w:div w:id="1189292184">
          <w:marLeft w:val="0"/>
          <w:marRight w:val="0"/>
          <w:marTop w:val="0"/>
          <w:marBottom w:val="0"/>
          <w:divBdr>
            <w:top w:val="none" w:sz="0" w:space="0" w:color="auto"/>
            <w:left w:val="none" w:sz="0" w:space="0" w:color="auto"/>
            <w:bottom w:val="none" w:sz="0" w:space="0" w:color="auto"/>
            <w:right w:val="none" w:sz="0" w:space="0" w:color="auto"/>
          </w:divBdr>
        </w:div>
        <w:div w:id="1918443383">
          <w:marLeft w:val="0"/>
          <w:marRight w:val="0"/>
          <w:marTop w:val="0"/>
          <w:marBottom w:val="0"/>
          <w:divBdr>
            <w:top w:val="none" w:sz="0" w:space="0" w:color="auto"/>
            <w:left w:val="none" w:sz="0" w:space="0" w:color="auto"/>
            <w:bottom w:val="none" w:sz="0" w:space="0" w:color="auto"/>
            <w:right w:val="none" w:sz="0" w:space="0" w:color="auto"/>
          </w:divBdr>
        </w:div>
        <w:div w:id="500899588">
          <w:marLeft w:val="0"/>
          <w:marRight w:val="0"/>
          <w:marTop w:val="0"/>
          <w:marBottom w:val="0"/>
          <w:divBdr>
            <w:top w:val="none" w:sz="0" w:space="0" w:color="auto"/>
            <w:left w:val="none" w:sz="0" w:space="0" w:color="auto"/>
            <w:bottom w:val="none" w:sz="0" w:space="0" w:color="auto"/>
            <w:right w:val="none" w:sz="0" w:space="0" w:color="auto"/>
          </w:divBdr>
        </w:div>
        <w:div w:id="1898272982">
          <w:marLeft w:val="0"/>
          <w:marRight w:val="0"/>
          <w:marTop w:val="0"/>
          <w:marBottom w:val="0"/>
          <w:divBdr>
            <w:top w:val="none" w:sz="0" w:space="0" w:color="auto"/>
            <w:left w:val="none" w:sz="0" w:space="0" w:color="auto"/>
            <w:bottom w:val="none" w:sz="0" w:space="0" w:color="auto"/>
            <w:right w:val="none" w:sz="0" w:space="0" w:color="auto"/>
          </w:divBdr>
        </w:div>
        <w:div w:id="1005330103">
          <w:marLeft w:val="0"/>
          <w:marRight w:val="0"/>
          <w:marTop w:val="0"/>
          <w:marBottom w:val="0"/>
          <w:divBdr>
            <w:top w:val="none" w:sz="0" w:space="0" w:color="auto"/>
            <w:left w:val="none" w:sz="0" w:space="0" w:color="auto"/>
            <w:bottom w:val="none" w:sz="0" w:space="0" w:color="auto"/>
            <w:right w:val="none" w:sz="0" w:space="0" w:color="auto"/>
          </w:divBdr>
        </w:div>
        <w:div w:id="1852529950">
          <w:marLeft w:val="0"/>
          <w:marRight w:val="0"/>
          <w:marTop w:val="0"/>
          <w:marBottom w:val="0"/>
          <w:divBdr>
            <w:top w:val="none" w:sz="0" w:space="0" w:color="auto"/>
            <w:left w:val="none" w:sz="0" w:space="0" w:color="auto"/>
            <w:bottom w:val="none" w:sz="0" w:space="0" w:color="auto"/>
            <w:right w:val="none" w:sz="0" w:space="0" w:color="auto"/>
          </w:divBdr>
        </w:div>
      </w:divsChild>
    </w:div>
    <w:div w:id="2041395878">
      <w:bodyDiv w:val="1"/>
      <w:marLeft w:val="0"/>
      <w:marRight w:val="0"/>
      <w:marTop w:val="0"/>
      <w:marBottom w:val="0"/>
      <w:divBdr>
        <w:top w:val="none" w:sz="0" w:space="0" w:color="auto"/>
        <w:left w:val="none" w:sz="0" w:space="0" w:color="auto"/>
        <w:bottom w:val="none" w:sz="0" w:space="0" w:color="auto"/>
        <w:right w:val="none" w:sz="0" w:space="0" w:color="auto"/>
      </w:divBdr>
    </w:div>
    <w:div w:id="213929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60A1-2A75-4E9A-B870-3CCACEA8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7897</TotalTime>
  <Pages>1</Pages>
  <Words>5306</Words>
  <Characters>29188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yaret</dc:creator>
  <cp:keywords/>
  <dc:description/>
  <cp:lastModifiedBy>yaret</cp:lastModifiedBy>
  <cp:revision>34</cp:revision>
  <cp:lastPrinted>2023-10-31T03:29:00Z</cp:lastPrinted>
  <dcterms:created xsi:type="dcterms:W3CDTF">2023-10-05T17:43:00Z</dcterms:created>
  <dcterms:modified xsi:type="dcterms:W3CDTF">2023-10-31T03:36:00Z</dcterms:modified>
</cp:coreProperties>
</file>